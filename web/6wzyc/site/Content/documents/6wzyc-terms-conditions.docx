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515" w:rsidRDefault="007C3515" w:rsidP="002441A1">
      <w:pPr>
        <w:rPr>
          <w:b/>
          <w:sz w:val="32"/>
          <w:szCs w:val="32"/>
        </w:rPr>
      </w:pPr>
    </w:p>
    <w:p w:rsidR="00B40411" w:rsidRPr="00AE3249" w:rsidRDefault="007E33D3" w:rsidP="00157C0F">
      <w:pPr>
        <w:jc w:val="center"/>
        <w:outlineLvl w:val="0"/>
        <w:rPr>
          <w:b/>
          <w:sz w:val="32"/>
          <w:szCs w:val="32"/>
        </w:rPr>
      </w:pPr>
      <w:r>
        <w:rPr>
          <w:noProof/>
          <w:lang w:val="en-NZ" w:eastAsia="en-NZ"/>
        </w:rPr>
        <w:drawing>
          <wp:anchor distT="0" distB="0" distL="114300" distR="114300" simplePos="0" relativeHeight="251658240" behindDoc="0" locked="0" layoutInCell="1" allowOverlap="1">
            <wp:simplePos x="0" y="0"/>
            <wp:positionH relativeFrom="column">
              <wp:posOffset>228600</wp:posOffset>
            </wp:positionH>
            <wp:positionV relativeFrom="paragraph">
              <wp:posOffset>0</wp:posOffset>
            </wp:positionV>
            <wp:extent cx="800100" cy="598805"/>
            <wp:effectExtent l="0" t="0" r="12700" b="10795"/>
            <wp:wrapTight wrapText="bothSides">
              <wp:wrapPolygon edited="0">
                <wp:start x="0" y="0"/>
                <wp:lineTo x="0" y="21073"/>
                <wp:lineTo x="21257" y="21073"/>
                <wp:lineTo x="21257" y="0"/>
                <wp:lineTo x="0" y="0"/>
              </wp:wrapPolygon>
            </wp:wrapTight>
            <wp:docPr id="2" name="Picture 5" descr="FINAL LOGO ZYNZ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LOGO ZYNZ .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00100" cy="598805"/>
                    </a:xfrm>
                    <a:prstGeom prst="rect">
                      <a:avLst/>
                    </a:prstGeom>
                    <a:noFill/>
                  </pic:spPr>
                </pic:pic>
              </a:graphicData>
            </a:graphic>
          </wp:anchor>
        </w:drawing>
      </w:r>
      <w:r>
        <w:rPr>
          <w:noProof/>
          <w:lang w:val="en-NZ" w:eastAsia="en-NZ"/>
        </w:rPr>
        <w:drawing>
          <wp:anchor distT="0" distB="0" distL="114300" distR="114300" simplePos="0" relativeHeight="251657216" behindDoc="0" locked="0" layoutInCell="1" allowOverlap="1">
            <wp:simplePos x="0" y="0"/>
            <wp:positionH relativeFrom="column">
              <wp:posOffset>5715000</wp:posOffset>
            </wp:positionH>
            <wp:positionV relativeFrom="paragraph">
              <wp:posOffset>0</wp:posOffset>
            </wp:positionV>
            <wp:extent cx="800100" cy="633730"/>
            <wp:effectExtent l="0" t="0" r="12700" b="1270"/>
            <wp:wrapTight wrapText="bothSides">
              <wp:wrapPolygon edited="0">
                <wp:start x="0" y="0"/>
                <wp:lineTo x="0" y="20778"/>
                <wp:lineTo x="21257" y="20778"/>
                <wp:lineTo x="21257" y="0"/>
                <wp:lineTo x="0" y="0"/>
              </wp:wrapPolygon>
            </wp:wrapTight>
            <wp:docPr id="3" name="Picture 6" descr="ZANZ_logo_attept2_gold2_Law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ANZ_logo_attept2_gold2_Lawyer.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10918" r="30347" b="11163"/>
                    <a:stretch>
                      <a:fillRect/>
                    </a:stretch>
                  </pic:blipFill>
                  <pic:spPr bwMode="auto">
                    <a:xfrm>
                      <a:off x="0" y="0"/>
                      <a:ext cx="800100" cy="633730"/>
                    </a:xfrm>
                    <a:prstGeom prst="rect">
                      <a:avLst/>
                    </a:prstGeom>
                    <a:noFill/>
                  </pic:spPr>
                </pic:pic>
              </a:graphicData>
            </a:graphic>
          </wp:anchor>
        </w:drawing>
      </w:r>
      <w:r w:rsidR="00B40411" w:rsidRPr="00AE3249">
        <w:rPr>
          <w:b/>
          <w:sz w:val="32"/>
          <w:szCs w:val="32"/>
        </w:rPr>
        <w:t>The 6</w:t>
      </w:r>
      <w:r w:rsidR="00B40411" w:rsidRPr="00AE3249">
        <w:rPr>
          <w:b/>
          <w:sz w:val="32"/>
          <w:szCs w:val="32"/>
          <w:vertAlign w:val="superscript"/>
        </w:rPr>
        <w:t>th</w:t>
      </w:r>
      <w:r w:rsidR="00B40411" w:rsidRPr="00AE3249">
        <w:rPr>
          <w:b/>
          <w:sz w:val="32"/>
          <w:szCs w:val="32"/>
        </w:rPr>
        <w:t xml:space="preserve"> World Zoroastrian Youth Congress</w:t>
      </w:r>
    </w:p>
    <w:p w:rsidR="00B40411" w:rsidRDefault="00B40411" w:rsidP="00157C0F">
      <w:pPr>
        <w:jc w:val="center"/>
        <w:outlineLvl w:val="0"/>
        <w:rPr>
          <w:b/>
          <w:sz w:val="32"/>
          <w:szCs w:val="32"/>
        </w:rPr>
      </w:pPr>
      <w:r w:rsidRPr="00AE3249">
        <w:rPr>
          <w:b/>
          <w:sz w:val="32"/>
          <w:szCs w:val="32"/>
        </w:rPr>
        <w:t>December 28</w:t>
      </w:r>
      <w:r w:rsidRPr="00AE3249">
        <w:rPr>
          <w:b/>
          <w:sz w:val="32"/>
          <w:szCs w:val="32"/>
          <w:vertAlign w:val="superscript"/>
        </w:rPr>
        <w:t>th</w:t>
      </w:r>
      <w:r w:rsidRPr="00AE3249">
        <w:rPr>
          <w:b/>
          <w:sz w:val="32"/>
          <w:szCs w:val="32"/>
        </w:rPr>
        <w:t xml:space="preserve"> 2015 – 2</w:t>
      </w:r>
      <w:r w:rsidRPr="00AE3249">
        <w:rPr>
          <w:b/>
          <w:sz w:val="32"/>
          <w:szCs w:val="32"/>
          <w:vertAlign w:val="superscript"/>
        </w:rPr>
        <w:t>nd</w:t>
      </w:r>
      <w:r w:rsidRPr="00AE3249">
        <w:rPr>
          <w:b/>
          <w:sz w:val="32"/>
          <w:szCs w:val="32"/>
        </w:rPr>
        <w:t xml:space="preserve"> January 2016</w:t>
      </w:r>
    </w:p>
    <w:p w:rsidR="00B40411" w:rsidRPr="00AE3249" w:rsidRDefault="00B40411" w:rsidP="00157C0F">
      <w:pPr>
        <w:jc w:val="center"/>
        <w:outlineLvl w:val="0"/>
        <w:rPr>
          <w:b/>
          <w:sz w:val="32"/>
          <w:szCs w:val="32"/>
        </w:rPr>
      </w:pPr>
      <w:r>
        <w:rPr>
          <w:b/>
          <w:sz w:val="32"/>
          <w:szCs w:val="32"/>
        </w:rPr>
        <w:t>Kings College, Auckland, New Zealand</w:t>
      </w:r>
    </w:p>
    <w:p w:rsidR="00B40411" w:rsidRPr="00AE3249" w:rsidRDefault="00B40411" w:rsidP="008311E1">
      <w:pPr>
        <w:jc w:val="center"/>
        <w:rPr>
          <w:b/>
        </w:rPr>
      </w:pPr>
    </w:p>
    <w:p w:rsidR="00B40411" w:rsidRPr="00AE3249" w:rsidRDefault="00B40411" w:rsidP="008311E1">
      <w:pPr>
        <w:jc w:val="center"/>
        <w:rPr>
          <w:b/>
        </w:rPr>
      </w:pPr>
    </w:p>
    <w:p w:rsidR="00B40411" w:rsidRPr="00AE3249" w:rsidRDefault="00B40411" w:rsidP="008311E1">
      <w:pPr>
        <w:jc w:val="center"/>
        <w:rPr>
          <w:b/>
        </w:rPr>
      </w:pPr>
    </w:p>
    <w:p w:rsidR="00B40411" w:rsidRDefault="00B40411" w:rsidP="00157C0F">
      <w:pPr>
        <w:jc w:val="center"/>
        <w:outlineLvl w:val="0"/>
        <w:rPr>
          <w:b/>
          <w:sz w:val="28"/>
          <w:szCs w:val="28"/>
        </w:rPr>
      </w:pPr>
      <w:r>
        <w:rPr>
          <w:b/>
          <w:sz w:val="28"/>
          <w:szCs w:val="28"/>
        </w:rPr>
        <w:t>Terms and conditions</w:t>
      </w:r>
    </w:p>
    <w:p w:rsidR="00B40411" w:rsidRDefault="00B40411" w:rsidP="008311E1">
      <w:pPr>
        <w:jc w:val="center"/>
        <w:rPr>
          <w:b/>
          <w:sz w:val="28"/>
          <w:szCs w:val="28"/>
        </w:rPr>
      </w:pPr>
    </w:p>
    <w:p w:rsidR="00B40411" w:rsidRPr="004C49AD" w:rsidRDefault="00C50EDF" w:rsidP="00157C0F">
      <w:pPr>
        <w:spacing w:line="360" w:lineRule="auto"/>
        <w:jc w:val="both"/>
        <w:outlineLvl w:val="0"/>
        <w:rPr>
          <w:b/>
        </w:rPr>
      </w:pPr>
      <w:r w:rsidRPr="004C49AD">
        <w:rPr>
          <w:b/>
        </w:rPr>
        <w:t>Registration</w:t>
      </w:r>
    </w:p>
    <w:p w:rsidR="00B40411" w:rsidRPr="000B245F" w:rsidRDefault="00B40411" w:rsidP="009C2539">
      <w:pPr>
        <w:pStyle w:val="ListParagraph"/>
        <w:numPr>
          <w:ilvl w:val="0"/>
          <w:numId w:val="1"/>
        </w:numPr>
        <w:spacing w:line="360" w:lineRule="auto"/>
        <w:jc w:val="both"/>
      </w:pPr>
      <w:r w:rsidRPr="000B245F">
        <w:t>Registration</w:t>
      </w:r>
      <w:r w:rsidR="00CF795A">
        <w:t xml:space="preserve"> for this even</w:t>
      </w:r>
      <w:r w:rsidR="007405C4">
        <w:t>t</w:t>
      </w:r>
      <w:r w:rsidRPr="000B245F">
        <w:t xml:space="preserve"> is open to all global practicing Zoroastrians from age 15 to 35 (as of December 1, 2015).</w:t>
      </w:r>
    </w:p>
    <w:p w:rsidR="00C50EDF" w:rsidRPr="000B245F" w:rsidRDefault="00C50EDF" w:rsidP="00C50EDF">
      <w:pPr>
        <w:pStyle w:val="ListParagraph"/>
        <w:numPr>
          <w:ilvl w:val="0"/>
          <w:numId w:val="1"/>
        </w:numPr>
        <w:spacing w:line="360" w:lineRule="auto"/>
        <w:jc w:val="both"/>
      </w:pPr>
      <w:r>
        <w:t xml:space="preserve">Submitting a registration form indicates acceptance of the terms and conditions set out below.  </w:t>
      </w:r>
    </w:p>
    <w:p w:rsidR="00C50EDF" w:rsidRDefault="002D32BE" w:rsidP="00C50EDF">
      <w:pPr>
        <w:pStyle w:val="ListParagraph"/>
        <w:numPr>
          <w:ilvl w:val="0"/>
          <w:numId w:val="1"/>
        </w:numPr>
        <w:spacing w:line="360" w:lineRule="auto"/>
        <w:jc w:val="both"/>
      </w:pPr>
      <w:r>
        <w:t>All d</w:t>
      </w:r>
      <w:r w:rsidR="00C50EDF">
        <w:t>elegates must complete a registration form</w:t>
      </w:r>
      <w:r w:rsidR="00C50EDF" w:rsidRPr="000B245F">
        <w:t>.</w:t>
      </w:r>
      <w:r w:rsidR="00C50EDF">
        <w:t xml:space="preserve"> Delegates under the age of 18 must have </w:t>
      </w:r>
      <w:r>
        <w:t>their legal</w:t>
      </w:r>
      <w:r w:rsidR="00C50EDF">
        <w:t xml:space="preserve"> guardian or parent complete and sign the registration form</w:t>
      </w:r>
      <w:r>
        <w:t>.</w:t>
      </w:r>
    </w:p>
    <w:p w:rsidR="00A67199" w:rsidRDefault="00C50EDF" w:rsidP="00A67199">
      <w:pPr>
        <w:pStyle w:val="ListParagraph"/>
        <w:numPr>
          <w:ilvl w:val="0"/>
          <w:numId w:val="1"/>
        </w:numPr>
        <w:spacing w:line="360" w:lineRule="auto"/>
        <w:jc w:val="both"/>
      </w:pPr>
      <w:r>
        <w:t xml:space="preserve">Registration opens on </w:t>
      </w:r>
      <w:r w:rsidR="004C49AD">
        <w:t>1</w:t>
      </w:r>
      <w:r w:rsidR="004C49AD" w:rsidRPr="004C49AD">
        <w:rPr>
          <w:vertAlign w:val="superscript"/>
        </w:rPr>
        <w:t>st</w:t>
      </w:r>
      <w:r w:rsidR="004C49AD">
        <w:t xml:space="preserve"> December 2014</w:t>
      </w:r>
      <w:r>
        <w:t xml:space="preserve"> and closes on </w:t>
      </w:r>
      <w:r w:rsidR="004C49AD">
        <w:t>13</w:t>
      </w:r>
      <w:r w:rsidR="004C49AD" w:rsidRPr="004C49AD">
        <w:rPr>
          <w:vertAlign w:val="superscript"/>
        </w:rPr>
        <w:t>th</w:t>
      </w:r>
      <w:r w:rsidR="004C49AD">
        <w:t xml:space="preserve"> December 2015</w:t>
      </w:r>
      <w:r>
        <w:t xml:space="preserve">. Late registrations will be accepted subject to availability. </w:t>
      </w:r>
      <w:r w:rsidR="004C49AD">
        <w:t xml:space="preserve"> </w:t>
      </w:r>
      <w:r w:rsidR="002C2A27">
        <w:t xml:space="preserve">Confirmation of registration is subject to the completion of all forms and </w:t>
      </w:r>
      <w:r w:rsidR="007405C4">
        <w:t xml:space="preserve">full </w:t>
      </w:r>
      <w:r w:rsidR="002C2A27">
        <w:t>payment of the registration fee.</w:t>
      </w:r>
    </w:p>
    <w:p w:rsidR="00A67199" w:rsidRDefault="00A67199" w:rsidP="00A67199">
      <w:pPr>
        <w:spacing w:line="360" w:lineRule="auto"/>
        <w:jc w:val="both"/>
      </w:pPr>
    </w:p>
    <w:p w:rsidR="00700F30" w:rsidRPr="00700F30" w:rsidRDefault="00A67199" w:rsidP="00700F30">
      <w:pPr>
        <w:spacing w:line="360" w:lineRule="auto"/>
      </w:pPr>
      <w:r w:rsidRPr="00A67199">
        <w:rPr>
          <w:b/>
        </w:rPr>
        <w:t>Registration Procedure</w:t>
      </w:r>
    </w:p>
    <w:p w:rsidR="00375E8E" w:rsidRDefault="00071199" w:rsidP="00A6639F">
      <w:pPr>
        <w:pStyle w:val="ListParagraph"/>
        <w:spacing w:line="360" w:lineRule="auto"/>
      </w:pPr>
      <w:r>
        <w:t>Step 1:</w:t>
      </w:r>
      <w:r w:rsidR="00700F30">
        <w:t xml:space="preserve">  </w:t>
      </w:r>
      <w:r w:rsidR="00375E8E">
        <w:t xml:space="preserve"> SUBMIT</w:t>
      </w:r>
    </w:p>
    <w:p w:rsidR="00A6639F" w:rsidRDefault="00375E8E" w:rsidP="00375E8E">
      <w:pPr>
        <w:spacing w:line="360" w:lineRule="auto"/>
        <w:ind w:left="720" w:firstLine="720"/>
      </w:pPr>
      <w:r>
        <w:t xml:space="preserve">  </w:t>
      </w:r>
      <w:r w:rsidR="00A6639F">
        <w:t xml:space="preserve">- </w:t>
      </w:r>
      <w:r w:rsidR="00A6639F" w:rsidRPr="00700F30">
        <w:t>Complet</w:t>
      </w:r>
      <w:r w:rsidR="00A6639F">
        <w:t>e registration form</w:t>
      </w:r>
      <w:r>
        <w:t xml:space="preserve"> &amp; accept terms &amp; conditions (if applicable, have your   </w:t>
      </w:r>
      <w:r>
        <w:br/>
        <w:t xml:space="preserve">                   legal guardian complete registration form and accept terms &amp; conditions)</w:t>
      </w:r>
      <w:r w:rsidR="00A6639F" w:rsidRPr="00700F30">
        <w:t>;</w:t>
      </w:r>
    </w:p>
    <w:p w:rsidR="00A6639F" w:rsidRDefault="00A6639F" w:rsidP="00A6639F">
      <w:pPr>
        <w:pStyle w:val="ListParagraph"/>
        <w:spacing w:line="360" w:lineRule="auto"/>
        <w:ind w:left="1440"/>
      </w:pPr>
      <w:r>
        <w:t xml:space="preserve">  - </w:t>
      </w:r>
      <w:r w:rsidR="00375E8E">
        <w:t>Attach</w:t>
      </w:r>
      <w:r w:rsidR="00375E8E" w:rsidRPr="00700F30">
        <w:t xml:space="preserve"> </w:t>
      </w:r>
      <w:r w:rsidR="00375E8E">
        <w:t xml:space="preserve">1 </w:t>
      </w:r>
      <w:r w:rsidRPr="00700F30">
        <w:rPr>
          <w:b/>
        </w:rPr>
        <w:t>verified*</w:t>
      </w:r>
      <w:r>
        <w:t xml:space="preserve"> visa cop</w:t>
      </w:r>
      <w:r w:rsidR="00375E8E">
        <w:t>y</w:t>
      </w:r>
      <w:r>
        <w:t xml:space="preserve"> </w:t>
      </w:r>
      <w:r w:rsidRPr="00700F30">
        <w:t xml:space="preserve">for delegates who need a visa prior to entering New </w:t>
      </w:r>
      <w:r>
        <w:t xml:space="preserve">  </w:t>
      </w:r>
      <w:r>
        <w:br/>
        <w:t xml:space="preserve">     Zealand and send back </w:t>
      </w:r>
      <w:r w:rsidRPr="00700F30">
        <w:t>via email or post</w:t>
      </w:r>
      <w:r>
        <w:t xml:space="preserve"> </w:t>
      </w:r>
      <w:r w:rsidRPr="00A6639F">
        <w:rPr>
          <w:i/>
          <w:sz w:val="18"/>
          <w:szCs w:val="18"/>
        </w:rPr>
        <w:t>(not required for New Zealand delegates)</w:t>
      </w:r>
      <w:r w:rsidRPr="00A6639F">
        <w:rPr>
          <w:sz w:val="20"/>
          <w:szCs w:val="20"/>
        </w:rPr>
        <w:t>;</w:t>
      </w:r>
    </w:p>
    <w:p w:rsidR="00A6639F" w:rsidRDefault="00A6639F" w:rsidP="00A6639F">
      <w:pPr>
        <w:pStyle w:val="ListParagraph"/>
        <w:spacing w:line="360" w:lineRule="auto"/>
        <w:ind w:firstLine="720"/>
        <w:rPr>
          <w:i/>
        </w:rPr>
      </w:pPr>
      <w:r>
        <w:t xml:space="preserve">  - </w:t>
      </w:r>
      <w:r w:rsidR="00375E8E">
        <w:t>Attach 1</w:t>
      </w:r>
      <w:r w:rsidRPr="00700F30">
        <w:t xml:space="preserve"> </w:t>
      </w:r>
      <w:r w:rsidRPr="00700F30">
        <w:rPr>
          <w:b/>
        </w:rPr>
        <w:t>verified*</w:t>
      </w:r>
      <w:r w:rsidRPr="00700F30">
        <w:t xml:space="preserve"> passport copies via email</w:t>
      </w:r>
      <w:r w:rsidRPr="00700F30">
        <w:rPr>
          <w:i/>
        </w:rPr>
        <w:t xml:space="preserve"> or post</w:t>
      </w:r>
      <w:r>
        <w:rPr>
          <w:i/>
        </w:rPr>
        <w:t xml:space="preserve"> </w:t>
      </w:r>
      <w:r w:rsidRPr="00A6639F">
        <w:rPr>
          <w:i/>
          <w:sz w:val="18"/>
          <w:szCs w:val="18"/>
        </w:rPr>
        <w:t>(not required for New Zealand delegates)</w:t>
      </w:r>
      <w:r w:rsidRPr="00A6639F">
        <w:rPr>
          <w:i/>
          <w:sz w:val="20"/>
          <w:szCs w:val="20"/>
        </w:rPr>
        <w:t>;</w:t>
      </w:r>
    </w:p>
    <w:p w:rsidR="00A6639F" w:rsidRPr="00700F30" w:rsidRDefault="00A6639F" w:rsidP="005F6096">
      <w:pPr>
        <w:pStyle w:val="ListParagraph"/>
        <w:spacing w:line="360" w:lineRule="auto"/>
        <w:ind w:left="1440"/>
      </w:pPr>
      <w:r>
        <w:t xml:space="preserve">  - </w:t>
      </w:r>
      <w:r w:rsidR="00375E8E">
        <w:t>Attach</w:t>
      </w:r>
      <w:r w:rsidR="00375E8E" w:rsidRPr="00700F30">
        <w:t xml:space="preserve"> </w:t>
      </w:r>
      <w:r w:rsidRPr="00700F30">
        <w:t>1 rece</w:t>
      </w:r>
      <w:r>
        <w:t xml:space="preserve">nt </w:t>
      </w:r>
      <w:proofErr w:type="spellStart"/>
      <w:r>
        <w:t>colour</w:t>
      </w:r>
      <w:proofErr w:type="spellEnd"/>
      <w:r>
        <w:t xml:space="preserve"> passport-sized photo,</w:t>
      </w:r>
      <w:r w:rsidRPr="00700F30">
        <w:t xml:space="preserve"> with an appropriate</w:t>
      </w:r>
      <w:r w:rsidR="005F6096">
        <w:t xml:space="preserve"> </w:t>
      </w:r>
      <w:r w:rsidRPr="00700F30">
        <w:t xml:space="preserve">label/file name to </w:t>
      </w:r>
      <w:r w:rsidR="005F6096">
        <w:br/>
        <w:t xml:space="preserve">     </w:t>
      </w:r>
      <w:r w:rsidRPr="00700F30">
        <w:t>identify the delegate and their country of origin;</w:t>
      </w:r>
    </w:p>
    <w:p w:rsidR="00A6639F" w:rsidRPr="00700F30" w:rsidRDefault="00A6639F" w:rsidP="00A6639F">
      <w:pPr>
        <w:pStyle w:val="ListParagraph"/>
        <w:spacing w:line="360" w:lineRule="auto"/>
        <w:ind w:left="1440"/>
        <w:jc w:val="both"/>
      </w:pPr>
      <w:r>
        <w:t xml:space="preserve">  - </w:t>
      </w:r>
      <w:r w:rsidR="00375E8E">
        <w:t xml:space="preserve">Attach </w:t>
      </w:r>
      <w:r>
        <w:t xml:space="preserve">a doctor’s certificate </w:t>
      </w:r>
      <w:r w:rsidRPr="00700F30">
        <w:t>if said delegate has a</w:t>
      </w:r>
      <w:r>
        <w:t xml:space="preserve"> pre-existing medical condition</w:t>
      </w:r>
    </w:p>
    <w:p w:rsidR="00A6639F" w:rsidRPr="00700F30" w:rsidRDefault="00A6639F" w:rsidP="00A6639F">
      <w:pPr>
        <w:pStyle w:val="ListParagraph"/>
        <w:spacing w:line="360" w:lineRule="auto"/>
        <w:ind w:firstLine="720"/>
        <w:jc w:val="both"/>
      </w:pPr>
      <w:r w:rsidRPr="00700F30">
        <w:t xml:space="preserve"> </w:t>
      </w:r>
    </w:p>
    <w:p w:rsidR="004C49AD" w:rsidRPr="006A336D" w:rsidRDefault="00D65D96" w:rsidP="00A6639F">
      <w:pPr>
        <w:pStyle w:val="ListParagraph"/>
        <w:spacing w:line="360" w:lineRule="auto"/>
        <w:ind w:left="1440" w:firstLine="7"/>
        <w:rPr>
          <w:i/>
          <w:sz w:val="18"/>
          <w:szCs w:val="18"/>
        </w:rPr>
      </w:pPr>
      <w:r w:rsidRPr="006A336D">
        <w:rPr>
          <w:i/>
          <w:sz w:val="18"/>
          <w:szCs w:val="18"/>
        </w:rPr>
        <w:t>(* Legal Verification in New Zealand is when the original document is sighted by a Justice of the Peace/</w:t>
      </w:r>
      <w:r w:rsidR="00071199" w:rsidRPr="006A336D">
        <w:rPr>
          <w:i/>
          <w:sz w:val="18"/>
          <w:szCs w:val="18"/>
        </w:rPr>
        <w:t xml:space="preserve">Oath </w:t>
      </w:r>
      <w:r w:rsidR="00071199">
        <w:rPr>
          <w:i/>
          <w:sz w:val="18"/>
          <w:szCs w:val="18"/>
        </w:rPr>
        <w:t>Taker</w:t>
      </w:r>
      <w:r w:rsidRPr="006A336D">
        <w:rPr>
          <w:i/>
          <w:sz w:val="18"/>
          <w:szCs w:val="18"/>
        </w:rPr>
        <w:t>/</w:t>
      </w:r>
      <w:r w:rsidR="00C10B58" w:rsidRPr="006A336D">
        <w:rPr>
          <w:i/>
          <w:sz w:val="18"/>
          <w:szCs w:val="18"/>
        </w:rPr>
        <w:t>Registrar</w:t>
      </w:r>
      <w:r w:rsidRPr="006A336D">
        <w:rPr>
          <w:i/>
          <w:sz w:val="18"/>
          <w:szCs w:val="18"/>
        </w:rPr>
        <w:t>/Solicitor and the photocopy version is signed and dated/stamped by them</w:t>
      </w:r>
      <w:r w:rsidR="00A13A5A" w:rsidRPr="006A336D">
        <w:rPr>
          <w:i/>
          <w:sz w:val="18"/>
          <w:szCs w:val="18"/>
        </w:rPr>
        <w:t xml:space="preserve"> or their company/firm</w:t>
      </w:r>
      <w:r w:rsidRPr="006A336D">
        <w:rPr>
          <w:i/>
          <w:sz w:val="18"/>
          <w:szCs w:val="18"/>
        </w:rPr>
        <w:t>)</w:t>
      </w:r>
    </w:p>
    <w:p w:rsidR="00071199" w:rsidRDefault="00071199" w:rsidP="00071199">
      <w:pPr>
        <w:pStyle w:val="ListParagraph"/>
        <w:spacing w:line="360" w:lineRule="auto"/>
        <w:ind w:left="1440" w:hanging="873"/>
        <w:jc w:val="both"/>
      </w:pPr>
      <w:r>
        <w:lastRenderedPageBreak/>
        <w:t xml:space="preserve">Step 2: </w:t>
      </w:r>
      <w:r>
        <w:tab/>
      </w:r>
      <w:r w:rsidR="00375E8E">
        <w:t>REVIEW</w:t>
      </w:r>
      <w:r w:rsidR="00375E8E">
        <w:br/>
      </w:r>
      <w:r>
        <w:t>T</w:t>
      </w:r>
      <w:r w:rsidR="002C2A27" w:rsidRPr="004C49AD">
        <w:t xml:space="preserve">he </w:t>
      </w:r>
      <w:proofErr w:type="spellStart"/>
      <w:r w:rsidR="002C2A27" w:rsidRPr="004C49AD">
        <w:t>Organising</w:t>
      </w:r>
      <w:proofErr w:type="spellEnd"/>
      <w:r w:rsidR="002C2A27" w:rsidRPr="004C49AD">
        <w:t xml:space="preserve"> Committee will </w:t>
      </w:r>
      <w:r>
        <w:t xml:space="preserve">review your application. Should it meet all the criteria they will </w:t>
      </w:r>
      <w:r w:rsidR="00D16655">
        <w:t>issue a letter</w:t>
      </w:r>
      <w:r w:rsidR="00700F30" w:rsidRPr="004C49AD">
        <w:t xml:space="preserve"> </w:t>
      </w:r>
      <w:r>
        <w:t>to the delegate with a unique delegate code and payment instructions.</w:t>
      </w:r>
    </w:p>
    <w:p w:rsidR="00071199" w:rsidRDefault="00071199" w:rsidP="00071199">
      <w:pPr>
        <w:pStyle w:val="ListParagraph"/>
        <w:spacing w:line="360" w:lineRule="auto"/>
        <w:ind w:left="567"/>
        <w:jc w:val="both"/>
      </w:pPr>
      <w:r>
        <w:t xml:space="preserve">Step 3: </w:t>
      </w:r>
      <w:r>
        <w:tab/>
      </w:r>
      <w:r w:rsidR="007702D2">
        <w:t>PAYMENT</w:t>
      </w:r>
      <w:r w:rsidR="007702D2">
        <w:br/>
        <w:t xml:space="preserve">                 </w:t>
      </w:r>
      <w:r>
        <w:t>Payment must be made using the unique delegate code.</w:t>
      </w:r>
    </w:p>
    <w:p w:rsidR="00C50EDF" w:rsidRDefault="00071199" w:rsidP="00071199">
      <w:pPr>
        <w:pStyle w:val="ListParagraph"/>
        <w:spacing w:line="360" w:lineRule="auto"/>
        <w:ind w:left="1440" w:hanging="873"/>
        <w:jc w:val="both"/>
      </w:pPr>
      <w:r>
        <w:t xml:space="preserve">Step 4: </w:t>
      </w:r>
      <w:r>
        <w:tab/>
      </w:r>
      <w:r w:rsidR="007702D2">
        <w:t>CONFIRMATION</w:t>
      </w:r>
      <w:r w:rsidR="007702D2">
        <w:br/>
      </w:r>
      <w:r>
        <w:t xml:space="preserve">Upon receiving payment, the Organising Committee will issue </w:t>
      </w:r>
      <w:r w:rsidR="002C2A27" w:rsidRPr="004C49AD">
        <w:t>a letter of confirmation for attending the</w:t>
      </w:r>
      <w:r>
        <w:t xml:space="preserve"> </w:t>
      </w:r>
      <w:r w:rsidR="002C2A27" w:rsidRPr="004C49AD">
        <w:t>Congress. Please make sure you carry this letter with your passport as proof of the reason for your visit to New Zealand. This letter cannot be used as a letter of referee.</w:t>
      </w:r>
    </w:p>
    <w:p w:rsidR="00093145" w:rsidRDefault="00093145" w:rsidP="004C49AD">
      <w:pPr>
        <w:pStyle w:val="ListParagraph"/>
        <w:spacing w:line="360" w:lineRule="auto"/>
        <w:jc w:val="both"/>
      </w:pPr>
    </w:p>
    <w:p w:rsidR="00D16655" w:rsidRPr="00D211A5" w:rsidRDefault="00D16655" w:rsidP="00157C0F">
      <w:pPr>
        <w:spacing w:line="360" w:lineRule="auto"/>
        <w:jc w:val="both"/>
        <w:outlineLvl w:val="0"/>
      </w:pPr>
      <w:r>
        <w:rPr>
          <w:b/>
        </w:rPr>
        <w:t>Payment Methods</w:t>
      </w:r>
    </w:p>
    <w:p w:rsidR="00D16655" w:rsidRPr="00D211A5" w:rsidRDefault="00D16655" w:rsidP="00D211A5">
      <w:pPr>
        <w:pStyle w:val="ListParagraph"/>
        <w:numPr>
          <w:ilvl w:val="0"/>
          <w:numId w:val="29"/>
        </w:numPr>
        <w:spacing w:line="360" w:lineRule="auto"/>
        <w:jc w:val="both"/>
        <w:outlineLvl w:val="0"/>
      </w:pPr>
      <w:r w:rsidRPr="00D211A5">
        <w:t>Credit Card</w:t>
      </w:r>
      <w:r w:rsidR="00D211A5">
        <w:t xml:space="preserve"> facilities</w:t>
      </w:r>
      <w:r w:rsidRPr="00D211A5">
        <w:t>: SWIPE</w:t>
      </w:r>
      <w:r w:rsidR="00D211A5" w:rsidRPr="00D211A5">
        <w:t xml:space="preserve"> system</w:t>
      </w:r>
    </w:p>
    <w:p w:rsidR="00D211A5" w:rsidRDefault="00D211A5" w:rsidP="00D211A5">
      <w:pPr>
        <w:pStyle w:val="ListParagraph"/>
        <w:numPr>
          <w:ilvl w:val="0"/>
          <w:numId w:val="29"/>
        </w:numPr>
        <w:spacing w:line="360" w:lineRule="auto"/>
        <w:jc w:val="both"/>
        <w:outlineLvl w:val="0"/>
      </w:pPr>
      <w:r>
        <w:t>Bank Transfer</w:t>
      </w:r>
    </w:p>
    <w:p w:rsidR="00D211A5" w:rsidRPr="00D211A5" w:rsidRDefault="00D211A5" w:rsidP="00D211A5">
      <w:pPr>
        <w:pStyle w:val="ListParagraph"/>
        <w:spacing w:line="360" w:lineRule="auto"/>
        <w:jc w:val="both"/>
        <w:rPr>
          <w:i/>
          <w:sz w:val="18"/>
          <w:szCs w:val="18"/>
        </w:rPr>
      </w:pPr>
      <w:r w:rsidRPr="00D211A5">
        <w:rPr>
          <w:i/>
          <w:sz w:val="18"/>
          <w:szCs w:val="18"/>
        </w:rPr>
        <w:t>(</w:t>
      </w:r>
      <w:r>
        <w:rPr>
          <w:i/>
          <w:sz w:val="18"/>
          <w:szCs w:val="18"/>
        </w:rPr>
        <w:t>Please note: With either payment method, delegates will incur minor processing/banking charges)</w:t>
      </w:r>
    </w:p>
    <w:p w:rsidR="00D16655" w:rsidRPr="00D211A5" w:rsidRDefault="00D211A5" w:rsidP="00D211A5">
      <w:pPr>
        <w:spacing w:line="360" w:lineRule="auto"/>
        <w:ind w:left="720"/>
        <w:jc w:val="both"/>
        <w:outlineLvl w:val="0"/>
      </w:pPr>
      <w:r w:rsidRPr="00D211A5">
        <w:t xml:space="preserve">Upon </w:t>
      </w:r>
      <w:r>
        <w:t xml:space="preserve">receiving all of the above stated documents, the Organising Committee will send delegates payment instructions for the above methods. These will also be accessible on the Congress website registration page.  </w:t>
      </w:r>
    </w:p>
    <w:p w:rsidR="00D211A5" w:rsidRPr="00D211A5" w:rsidRDefault="00D211A5" w:rsidP="00157C0F">
      <w:pPr>
        <w:spacing w:line="360" w:lineRule="auto"/>
        <w:jc w:val="both"/>
        <w:outlineLvl w:val="0"/>
      </w:pPr>
    </w:p>
    <w:p w:rsidR="00C50EDF" w:rsidRPr="004C49AD" w:rsidRDefault="00C50EDF" w:rsidP="00157C0F">
      <w:pPr>
        <w:spacing w:line="360" w:lineRule="auto"/>
        <w:jc w:val="both"/>
        <w:outlineLvl w:val="0"/>
        <w:rPr>
          <w:b/>
        </w:rPr>
      </w:pPr>
      <w:r w:rsidRPr="004C49AD">
        <w:rPr>
          <w:b/>
        </w:rPr>
        <w:t>Fees</w:t>
      </w:r>
    </w:p>
    <w:tbl>
      <w:tblPr>
        <w:tblStyle w:val="TableGrid"/>
        <w:tblpPr w:leftFromText="180" w:rightFromText="180" w:vertAnchor="text" w:horzAnchor="page" w:tblpX="2269" w:tblpY="272"/>
        <w:tblW w:w="8755" w:type="dxa"/>
        <w:tblLook w:val="04A0"/>
      </w:tblPr>
      <w:tblGrid>
        <w:gridCol w:w="3085"/>
        <w:gridCol w:w="2835"/>
        <w:gridCol w:w="2835"/>
      </w:tblGrid>
      <w:tr w:rsidR="001F7434" w:rsidRPr="004C208F" w:rsidTr="001F7434">
        <w:tc>
          <w:tcPr>
            <w:tcW w:w="3085" w:type="dxa"/>
          </w:tcPr>
          <w:p w:rsidR="001F7434" w:rsidRPr="001F7434" w:rsidRDefault="001F7434" w:rsidP="001F7434">
            <w:pPr>
              <w:rPr>
                <w:rFonts w:asciiTheme="majorHAnsi" w:hAnsiTheme="majorHAnsi"/>
              </w:rPr>
            </w:pPr>
            <w:r w:rsidRPr="001F7434">
              <w:rPr>
                <w:rFonts w:asciiTheme="majorHAnsi" w:hAnsiTheme="majorHAnsi"/>
              </w:rPr>
              <w:t>Early bird rate of NZD$</w:t>
            </w:r>
          </w:p>
          <w:p w:rsidR="001F7434" w:rsidRPr="001F7434" w:rsidRDefault="001F7434" w:rsidP="001F7434">
            <w:pPr>
              <w:rPr>
                <w:rFonts w:asciiTheme="majorHAnsi" w:hAnsiTheme="majorHAnsi"/>
              </w:rPr>
            </w:pPr>
          </w:p>
          <w:p w:rsidR="001F7434" w:rsidRPr="001F7434" w:rsidRDefault="001F7434" w:rsidP="001F7434">
            <w:pPr>
              <w:rPr>
                <w:rFonts w:asciiTheme="majorHAnsi" w:hAnsiTheme="majorHAnsi"/>
              </w:rPr>
            </w:pPr>
          </w:p>
          <w:p w:rsidR="001F7434" w:rsidRDefault="001F7434" w:rsidP="001F7434">
            <w:pPr>
              <w:rPr>
                <w:rFonts w:asciiTheme="majorHAnsi" w:hAnsiTheme="majorHAnsi"/>
              </w:rPr>
            </w:pPr>
          </w:p>
          <w:p w:rsidR="001F7434" w:rsidRPr="001F7434" w:rsidRDefault="001F7434" w:rsidP="001F7434">
            <w:pPr>
              <w:rPr>
                <w:rFonts w:asciiTheme="majorHAnsi" w:hAnsiTheme="majorHAnsi"/>
              </w:rPr>
            </w:pPr>
            <w:r w:rsidRPr="001F7434">
              <w:rPr>
                <w:rFonts w:asciiTheme="majorHAnsi" w:hAnsiTheme="majorHAnsi"/>
              </w:rPr>
              <w:t>(ONLY VALID FROM 1</w:t>
            </w:r>
            <w:r w:rsidRPr="001F7434">
              <w:rPr>
                <w:rFonts w:asciiTheme="majorHAnsi" w:hAnsiTheme="majorHAnsi"/>
                <w:vertAlign w:val="superscript"/>
              </w:rPr>
              <w:t>st</w:t>
            </w:r>
            <w:r w:rsidRPr="001F7434">
              <w:rPr>
                <w:rFonts w:asciiTheme="majorHAnsi" w:hAnsiTheme="majorHAnsi"/>
              </w:rPr>
              <w:t xml:space="preserve"> DECEMBER 2014 – 12</w:t>
            </w:r>
            <w:r w:rsidRPr="001F7434">
              <w:rPr>
                <w:rFonts w:asciiTheme="majorHAnsi" w:hAnsiTheme="majorHAnsi"/>
                <w:vertAlign w:val="superscript"/>
              </w:rPr>
              <w:t>th</w:t>
            </w:r>
            <w:r w:rsidRPr="001F7434">
              <w:rPr>
                <w:rFonts w:asciiTheme="majorHAnsi" w:hAnsiTheme="majorHAnsi"/>
              </w:rPr>
              <w:t xml:space="preserve"> APRIL 2015)</w:t>
            </w:r>
          </w:p>
          <w:p w:rsidR="001F7434" w:rsidRPr="001F7434" w:rsidRDefault="001F7434" w:rsidP="001F7434">
            <w:pPr>
              <w:rPr>
                <w:rFonts w:asciiTheme="majorHAnsi" w:hAnsiTheme="majorHAnsi"/>
              </w:rPr>
            </w:pPr>
          </w:p>
          <w:p w:rsidR="001F7434" w:rsidRPr="001F7434" w:rsidRDefault="001F7434" w:rsidP="001F7434">
            <w:pPr>
              <w:jc w:val="center"/>
              <w:rPr>
                <w:rFonts w:asciiTheme="majorHAnsi" w:hAnsiTheme="majorHAnsi"/>
                <w:sz w:val="20"/>
                <w:szCs w:val="20"/>
              </w:rPr>
            </w:pPr>
          </w:p>
          <w:p w:rsidR="001F7434" w:rsidRPr="001F7434" w:rsidRDefault="001F7434" w:rsidP="001F7434">
            <w:pPr>
              <w:jc w:val="center"/>
              <w:rPr>
                <w:rFonts w:asciiTheme="majorHAnsi" w:hAnsiTheme="majorHAnsi"/>
                <w:sz w:val="20"/>
                <w:szCs w:val="20"/>
              </w:rPr>
            </w:pPr>
          </w:p>
          <w:p w:rsidR="001F7434" w:rsidRPr="001F7434" w:rsidRDefault="001F7434" w:rsidP="001F7434">
            <w:pPr>
              <w:jc w:val="center"/>
              <w:rPr>
                <w:rFonts w:asciiTheme="majorHAnsi" w:hAnsiTheme="majorHAnsi"/>
                <w:sz w:val="20"/>
                <w:szCs w:val="20"/>
              </w:rPr>
            </w:pPr>
          </w:p>
          <w:p w:rsidR="001F7434" w:rsidRPr="001F7434" w:rsidRDefault="001F7434" w:rsidP="001F7434">
            <w:pPr>
              <w:jc w:val="center"/>
              <w:rPr>
                <w:rFonts w:asciiTheme="majorHAnsi" w:hAnsiTheme="majorHAnsi"/>
                <w:sz w:val="20"/>
                <w:szCs w:val="20"/>
              </w:rPr>
            </w:pPr>
          </w:p>
        </w:tc>
        <w:tc>
          <w:tcPr>
            <w:tcW w:w="2835" w:type="dxa"/>
          </w:tcPr>
          <w:p w:rsidR="001F7434" w:rsidRPr="001F7434" w:rsidRDefault="001F7434" w:rsidP="001F7434">
            <w:pPr>
              <w:rPr>
                <w:rFonts w:asciiTheme="majorHAnsi" w:hAnsiTheme="majorHAnsi"/>
              </w:rPr>
            </w:pPr>
            <w:r w:rsidRPr="001F7434">
              <w:rPr>
                <w:rFonts w:asciiTheme="majorHAnsi" w:hAnsiTheme="majorHAnsi"/>
              </w:rPr>
              <w:t xml:space="preserve">Casual rate of NZD$ </w:t>
            </w:r>
          </w:p>
          <w:p w:rsidR="001F7434" w:rsidRPr="001F7434" w:rsidRDefault="001F7434" w:rsidP="001F7434">
            <w:pPr>
              <w:rPr>
                <w:rFonts w:asciiTheme="majorHAnsi" w:hAnsiTheme="majorHAnsi"/>
              </w:rPr>
            </w:pPr>
          </w:p>
          <w:p w:rsidR="001F7434" w:rsidRDefault="001F7434" w:rsidP="001F7434">
            <w:pPr>
              <w:rPr>
                <w:ins w:id="0" w:author="Tinaz Karbhari" w:date="2014-06-22T18:58:00Z"/>
                <w:rFonts w:asciiTheme="majorHAnsi" w:hAnsiTheme="majorHAnsi"/>
              </w:rPr>
            </w:pPr>
          </w:p>
          <w:p w:rsidR="001F7434" w:rsidRDefault="001F7434" w:rsidP="001F7434">
            <w:pPr>
              <w:rPr>
                <w:ins w:id="1" w:author="Tinaz Karbhari" w:date="2014-06-22T18:58:00Z"/>
                <w:rFonts w:asciiTheme="majorHAnsi" w:hAnsiTheme="majorHAnsi"/>
              </w:rPr>
            </w:pPr>
          </w:p>
          <w:p w:rsidR="001F7434" w:rsidRPr="001F7434" w:rsidRDefault="001F7434" w:rsidP="001F7434">
            <w:pPr>
              <w:rPr>
                <w:rFonts w:asciiTheme="majorHAnsi" w:hAnsiTheme="majorHAnsi"/>
              </w:rPr>
            </w:pPr>
            <w:r w:rsidRPr="001F7434">
              <w:rPr>
                <w:rFonts w:asciiTheme="majorHAnsi" w:hAnsiTheme="majorHAnsi"/>
              </w:rPr>
              <w:t>(ONLY VALID FROM 13</w:t>
            </w:r>
            <w:r w:rsidRPr="001F7434">
              <w:rPr>
                <w:rFonts w:asciiTheme="majorHAnsi" w:hAnsiTheme="majorHAnsi"/>
                <w:vertAlign w:val="superscript"/>
              </w:rPr>
              <w:t>TH</w:t>
            </w:r>
            <w:r w:rsidRPr="001F7434">
              <w:rPr>
                <w:rFonts w:asciiTheme="majorHAnsi" w:hAnsiTheme="majorHAnsi"/>
              </w:rPr>
              <w:t xml:space="preserve"> APRIL 2015 – 16</w:t>
            </w:r>
            <w:r w:rsidRPr="001F7434">
              <w:rPr>
                <w:rFonts w:asciiTheme="majorHAnsi" w:hAnsiTheme="majorHAnsi"/>
                <w:vertAlign w:val="superscript"/>
              </w:rPr>
              <w:t>TH</w:t>
            </w:r>
            <w:r w:rsidRPr="001F7434">
              <w:rPr>
                <w:rFonts w:asciiTheme="majorHAnsi" w:hAnsiTheme="majorHAnsi"/>
              </w:rPr>
              <w:t xml:space="preserve"> AUGUST 2015)</w:t>
            </w:r>
          </w:p>
          <w:p w:rsidR="001F7434" w:rsidRPr="001F7434" w:rsidRDefault="001F7434" w:rsidP="001F7434">
            <w:pPr>
              <w:rPr>
                <w:rFonts w:asciiTheme="majorHAnsi" w:hAnsiTheme="majorHAnsi"/>
              </w:rPr>
            </w:pPr>
          </w:p>
          <w:p w:rsidR="001F7434" w:rsidRPr="001F7434" w:rsidRDefault="001F7434" w:rsidP="001F7434">
            <w:pPr>
              <w:jc w:val="center"/>
              <w:rPr>
                <w:rFonts w:asciiTheme="majorHAnsi" w:hAnsiTheme="majorHAnsi"/>
              </w:rPr>
            </w:pPr>
          </w:p>
        </w:tc>
        <w:tc>
          <w:tcPr>
            <w:tcW w:w="2835" w:type="dxa"/>
          </w:tcPr>
          <w:p w:rsidR="001F7434" w:rsidRPr="001F7434" w:rsidRDefault="001F7434" w:rsidP="001F7434">
            <w:pPr>
              <w:rPr>
                <w:rFonts w:asciiTheme="majorHAnsi" w:hAnsiTheme="majorHAnsi"/>
              </w:rPr>
            </w:pPr>
            <w:r w:rsidRPr="001F7434">
              <w:rPr>
                <w:rFonts w:asciiTheme="majorHAnsi" w:hAnsiTheme="majorHAnsi"/>
              </w:rPr>
              <w:t xml:space="preserve">Last minute rate of NZD$ </w:t>
            </w:r>
          </w:p>
          <w:p w:rsidR="001F7434" w:rsidRPr="001F7434" w:rsidRDefault="001F7434" w:rsidP="001F7434">
            <w:pPr>
              <w:rPr>
                <w:rFonts w:asciiTheme="majorHAnsi" w:hAnsiTheme="majorHAnsi"/>
              </w:rPr>
            </w:pPr>
          </w:p>
          <w:p w:rsidR="001F7434" w:rsidRPr="001F7434" w:rsidRDefault="001F7434" w:rsidP="001F7434">
            <w:pPr>
              <w:rPr>
                <w:rFonts w:asciiTheme="majorHAnsi" w:hAnsiTheme="majorHAnsi"/>
              </w:rPr>
            </w:pPr>
          </w:p>
          <w:p w:rsidR="001F7434" w:rsidRDefault="001F7434" w:rsidP="001F7434">
            <w:pPr>
              <w:rPr>
                <w:ins w:id="2" w:author="Tinaz Karbhari" w:date="2014-06-22T18:58:00Z"/>
                <w:rFonts w:asciiTheme="majorHAnsi" w:hAnsiTheme="majorHAnsi"/>
              </w:rPr>
            </w:pPr>
          </w:p>
          <w:p w:rsidR="001F7434" w:rsidRPr="001F7434" w:rsidRDefault="001F7434" w:rsidP="001F7434">
            <w:pPr>
              <w:rPr>
                <w:rFonts w:asciiTheme="majorHAnsi" w:hAnsiTheme="majorHAnsi"/>
              </w:rPr>
            </w:pPr>
            <w:r w:rsidRPr="001F7434">
              <w:rPr>
                <w:rFonts w:asciiTheme="majorHAnsi" w:hAnsiTheme="majorHAnsi"/>
              </w:rPr>
              <w:t>(ONLY VALID FROM 17</w:t>
            </w:r>
            <w:r w:rsidRPr="001F7434">
              <w:rPr>
                <w:rFonts w:asciiTheme="majorHAnsi" w:hAnsiTheme="majorHAnsi"/>
                <w:vertAlign w:val="superscript"/>
              </w:rPr>
              <w:t>TH</w:t>
            </w:r>
            <w:r w:rsidRPr="001F7434">
              <w:rPr>
                <w:rFonts w:asciiTheme="majorHAnsi" w:hAnsiTheme="majorHAnsi"/>
              </w:rPr>
              <w:t xml:space="preserve"> AUGUST 201</w:t>
            </w:r>
            <w:r w:rsidR="002409DE">
              <w:rPr>
                <w:rFonts w:asciiTheme="majorHAnsi" w:hAnsiTheme="majorHAnsi"/>
              </w:rPr>
              <w:t>5</w:t>
            </w:r>
            <w:r w:rsidRPr="001F7434">
              <w:rPr>
                <w:rFonts w:asciiTheme="majorHAnsi" w:hAnsiTheme="majorHAnsi"/>
              </w:rPr>
              <w:t xml:space="preserve"> – 13</w:t>
            </w:r>
            <w:r w:rsidRPr="001F7434">
              <w:rPr>
                <w:rFonts w:asciiTheme="majorHAnsi" w:hAnsiTheme="majorHAnsi"/>
                <w:vertAlign w:val="superscript"/>
              </w:rPr>
              <w:t>TH</w:t>
            </w:r>
            <w:r w:rsidRPr="001F7434">
              <w:rPr>
                <w:rFonts w:asciiTheme="majorHAnsi" w:hAnsiTheme="majorHAnsi"/>
              </w:rPr>
              <w:t xml:space="preserve"> DECEMBER 2015)</w:t>
            </w:r>
          </w:p>
          <w:p w:rsidR="001F7434" w:rsidRPr="001F7434" w:rsidRDefault="001F7434" w:rsidP="001F7434">
            <w:pPr>
              <w:rPr>
                <w:rFonts w:asciiTheme="majorHAnsi" w:hAnsiTheme="majorHAnsi"/>
              </w:rPr>
            </w:pPr>
          </w:p>
          <w:p w:rsidR="001F7434" w:rsidRPr="001F7434" w:rsidRDefault="001F7434" w:rsidP="001F7434">
            <w:pPr>
              <w:jc w:val="center"/>
              <w:rPr>
                <w:rFonts w:asciiTheme="majorHAnsi" w:hAnsiTheme="majorHAnsi"/>
                <w:sz w:val="18"/>
                <w:szCs w:val="18"/>
              </w:rPr>
            </w:pPr>
          </w:p>
        </w:tc>
      </w:tr>
    </w:tbl>
    <w:p w:rsidR="00EA358A" w:rsidRPr="000B245F" w:rsidRDefault="00EA358A" w:rsidP="00093145">
      <w:pPr>
        <w:pStyle w:val="ListParagraph"/>
        <w:numPr>
          <w:ilvl w:val="0"/>
          <w:numId w:val="17"/>
        </w:numPr>
        <w:spacing w:line="360" w:lineRule="auto"/>
        <w:ind w:left="993"/>
        <w:jc w:val="both"/>
      </w:pPr>
    </w:p>
    <w:p w:rsidR="00B40411" w:rsidRDefault="00B40411" w:rsidP="009C2539">
      <w:pPr>
        <w:pStyle w:val="ListParagraph"/>
        <w:spacing w:line="360" w:lineRule="auto"/>
        <w:jc w:val="both"/>
      </w:pPr>
    </w:p>
    <w:p w:rsidR="00A13A5A" w:rsidRDefault="00A13A5A" w:rsidP="009C2539">
      <w:pPr>
        <w:pStyle w:val="ListParagraph"/>
        <w:spacing w:line="360" w:lineRule="auto"/>
        <w:jc w:val="both"/>
      </w:pPr>
    </w:p>
    <w:p w:rsidR="00A13A5A" w:rsidRDefault="00A13A5A" w:rsidP="009C2539">
      <w:pPr>
        <w:pStyle w:val="ListParagraph"/>
        <w:spacing w:line="360" w:lineRule="auto"/>
        <w:jc w:val="both"/>
      </w:pPr>
    </w:p>
    <w:p w:rsidR="00A13A5A" w:rsidRDefault="00A13A5A" w:rsidP="009C2539">
      <w:pPr>
        <w:pStyle w:val="ListParagraph"/>
        <w:spacing w:line="360" w:lineRule="auto"/>
        <w:jc w:val="both"/>
      </w:pPr>
    </w:p>
    <w:p w:rsidR="00A13A5A" w:rsidRDefault="00A13A5A" w:rsidP="009C2539">
      <w:pPr>
        <w:pStyle w:val="ListParagraph"/>
        <w:spacing w:line="360" w:lineRule="auto"/>
        <w:jc w:val="both"/>
      </w:pPr>
    </w:p>
    <w:p w:rsidR="00A13A5A" w:rsidRDefault="00A13A5A" w:rsidP="009C2539">
      <w:pPr>
        <w:pStyle w:val="ListParagraph"/>
        <w:spacing w:line="360" w:lineRule="auto"/>
        <w:jc w:val="both"/>
      </w:pPr>
    </w:p>
    <w:p w:rsidR="00A13A5A" w:rsidRDefault="00A13A5A" w:rsidP="009C2539">
      <w:pPr>
        <w:pStyle w:val="ListParagraph"/>
        <w:spacing w:line="360" w:lineRule="auto"/>
        <w:jc w:val="both"/>
      </w:pPr>
    </w:p>
    <w:p w:rsidR="00A13A5A" w:rsidRDefault="00A13A5A" w:rsidP="009C2539">
      <w:pPr>
        <w:pStyle w:val="ListParagraph"/>
        <w:spacing w:line="360" w:lineRule="auto"/>
        <w:jc w:val="both"/>
      </w:pPr>
    </w:p>
    <w:p w:rsidR="00A13A5A" w:rsidRPr="000B245F" w:rsidRDefault="00A13A5A" w:rsidP="0002711D">
      <w:pPr>
        <w:spacing w:line="360" w:lineRule="auto"/>
        <w:jc w:val="both"/>
      </w:pPr>
    </w:p>
    <w:p w:rsidR="00B40411" w:rsidRDefault="00B40411" w:rsidP="00093145">
      <w:pPr>
        <w:pStyle w:val="ListParagraph"/>
        <w:numPr>
          <w:ilvl w:val="0"/>
          <w:numId w:val="17"/>
        </w:numPr>
        <w:spacing w:line="360" w:lineRule="auto"/>
        <w:ind w:left="993"/>
        <w:jc w:val="both"/>
      </w:pPr>
      <w:r w:rsidRPr="000B245F">
        <w:lastRenderedPageBreak/>
        <w:t xml:space="preserve">Your registration fee includes (from December 28, 2015 </w:t>
      </w:r>
      <w:r w:rsidR="002C2A27">
        <w:t>to</w:t>
      </w:r>
      <w:r w:rsidRPr="000B245F">
        <w:t xml:space="preserve"> January 2, 2016) </w:t>
      </w:r>
      <w:r w:rsidR="000F7E8D">
        <w:t>accommodation</w:t>
      </w:r>
      <w:r w:rsidRPr="000B245F">
        <w:t>, breakfast</w:t>
      </w:r>
      <w:r w:rsidR="0007583B">
        <w:t xml:space="preserve"> (29</w:t>
      </w:r>
      <w:r w:rsidR="0007583B" w:rsidRPr="0007583B">
        <w:rPr>
          <w:vertAlign w:val="superscript"/>
        </w:rPr>
        <w:t>th</w:t>
      </w:r>
      <w:r w:rsidR="0007583B">
        <w:t xml:space="preserve"> December </w:t>
      </w:r>
      <w:r w:rsidR="002C2A27">
        <w:t>to</w:t>
      </w:r>
      <w:r w:rsidR="0007583B">
        <w:t xml:space="preserve"> 2</w:t>
      </w:r>
      <w:r w:rsidR="0007583B" w:rsidRPr="0007583B">
        <w:rPr>
          <w:vertAlign w:val="superscript"/>
        </w:rPr>
        <w:t>nd</w:t>
      </w:r>
      <w:r w:rsidR="0007583B">
        <w:t xml:space="preserve"> January)</w:t>
      </w:r>
      <w:r w:rsidRPr="000B245F">
        <w:t xml:space="preserve">, lunch </w:t>
      </w:r>
      <w:r w:rsidR="0007583B">
        <w:t>(29</w:t>
      </w:r>
      <w:r w:rsidR="0007583B" w:rsidRPr="0007583B">
        <w:rPr>
          <w:vertAlign w:val="superscript"/>
        </w:rPr>
        <w:t>th</w:t>
      </w:r>
      <w:r w:rsidR="0007583B">
        <w:t xml:space="preserve"> December </w:t>
      </w:r>
      <w:r w:rsidR="002C2A27">
        <w:t>to</w:t>
      </w:r>
      <w:r w:rsidR="0007583B">
        <w:t xml:space="preserve"> 1</w:t>
      </w:r>
      <w:r w:rsidR="0007583B" w:rsidRPr="0007583B">
        <w:rPr>
          <w:vertAlign w:val="superscript"/>
        </w:rPr>
        <w:t>st</w:t>
      </w:r>
      <w:r w:rsidR="0007583B">
        <w:t xml:space="preserve"> January)</w:t>
      </w:r>
      <w:r w:rsidR="0007583B" w:rsidRPr="000B245F">
        <w:t xml:space="preserve"> </w:t>
      </w:r>
      <w:r w:rsidRPr="000B245F">
        <w:t>&amp; dinner</w:t>
      </w:r>
      <w:r w:rsidR="0007583B">
        <w:t xml:space="preserve"> (2</w:t>
      </w:r>
      <w:r w:rsidR="00725C4E">
        <w:t>8</w:t>
      </w:r>
      <w:r w:rsidR="0007583B" w:rsidRPr="0007583B">
        <w:rPr>
          <w:vertAlign w:val="superscript"/>
        </w:rPr>
        <w:t>th</w:t>
      </w:r>
      <w:r w:rsidR="0007583B">
        <w:t xml:space="preserve"> December </w:t>
      </w:r>
      <w:r w:rsidR="002C2A27">
        <w:t>to</w:t>
      </w:r>
      <w:r w:rsidR="0007583B">
        <w:t xml:space="preserve"> 1st January)</w:t>
      </w:r>
      <w:r w:rsidRPr="000B245F">
        <w:t>, all seminars and all activities including outdoor excursions and social activities organized by the 6</w:t>
      </w:r>
      <w:r w:rsidRPr="000B245F">
        <w:rPr>
          <w:vertAlign w:val="superscript"/>
        </w:rPr>
        <w:t>th</w:t>
      </w:r>
      <w:r w:rsidRPr="000B245F">
        <w:t xml:space="preserve"> World Zoroastrian Youth Congress Organising Committee of New Zealand.</w:t>
      </w:r>
      <w:r w:rsidR="0002711D">
        <w:t xml:space="preserve"> It will also include transportation to and from the airport.</w:t>
      </w:r>
    </w:p>
    <w:p w:rsidR="00EF7831" w:rsidRDefault="00EF7831" w:rsidP="004C49AD">
      <w:pPr>
        <w:spacing w:line="360" w:lineRule="auto"/>
        <w:ind w:left="720"/>
        <w:jc w:val="both"/>
      </w:pPr>
    </w:p>
    <w:p w:rsidR="00EF7831" w:rsidRPr="004C49AD" w:rsidRDefault="00EF7831" w:rsidP="00157C0F">
      <w:pPr>
        <w:spacing w:line="360" w:lineRule="auto"/>
        <w:jc w:val="both"/>
        <w:outlineLvl w:val="0"/>
        <w:rPr>
          <w:b/>
        </w:rPr>
      </w:pPr>
      <w:r>
        <w:rPr>
          <w:b/>
        </w:rPr>
        <w:t>Cancellation/Refund Policy</w:t>
      </w:r>
    </w:p>
    <w:p w:rsidR="00EF7831" w:rsidRPr="000B245F" w:rsidRDefault="00EF7831" w:rsidP="00093145">
      <w:pPr>
        <w:pStyle w:val="ListParagraph"/>
        <w:numPr>
          <w:ilvl w:val="0"/>
          <w:numId w:val="12"/>
        </w:numPr>
        <w:spacing w:line="360" w:lineRule="auto"/>
        <w:ind w:left="993"/>
        <w:jc w:val="both"/>
      </w:pPr>
      <w:r>
        <w:t xml:space="preserve">While we understand that sometimes delegates will need to withdraw their attendance at the </w:t>
      </w:r>
      <w:r w:rsidR="005A5BAC">
        <w:t>C</w:t>
      </w:r>
      <w:r>
        <w:t xml:space="preserve">ongress at late notice, we are required to confirm and pay for accommodation, catering and activities in advance of the </w:t>
      </w:r>
      <w:r w:rsidR="004C49AD">
        <w:t>C</w:t>
      </w:r>
      <w:r>
        <w:t xml:space="preserve">ongress.  For that reason, refunds are only payable as follows: </w:t>
      </w:r>
    </w:p>
    <w:p w:rsidR="00EF7831" w:rsidRPr="000B245F" w:rsidRDefault="00EF7831" w:rsidP="00093145">
      <w:pPr>
        <w:pStyle w:val="ListParagraph"/>
        <w:spacing w:line="360" w:lineRule="auto"/>
        <w:ind w:firstLine="273"/>
        <w:jc w:val="both"/>
      </w:pPr>
      <w:r w:rsidRPr="000B245F">
        <w:t xml:space="preserve">- Before 28 October 2015: </w:t>
      </w:r>
      <w:r w:rsidR="00AC6B05">
        <w:t>75% refund</w:t>
      </w:r>
    </w:p>
    <w:p w:rsidR="00EF7831" w:rsidRPr="000B245F" w:rsidRDefault="00EF7831" w:rsidP="00093145">
      <w:pPr>
        <w:pStyle w:val="ListParagraph"/>
        <w:spacing w:line="360" w:lineRule="auto"/>
        <w:ind w:left="840" w:firstLine="153"/>
        <w:jc w:val="both"/>
      </w:pPr>
      <w:r w:rsidRPr="000B245F">
        <w:t xml:space="preserve">- From 28 October 2015 – 28 November 2015: </w:t>
      </w:r>
      <w:r w:rsidR="00AC6B05">
        <w:t>5</w:t>
      </w:r>
      <w:r w:rsidRPr="000B245F">
        <w:t>0% refund</w:t>
      </w:r>
    </w:p>
    <w:p w:rsidR="00EA358A" w:rsidRDefault="00EF7831" w:rsidP="00093145">
      <w:pPr>
        <w:spacing w:line="360" w:lineRule="auto"/>
        <w:ind w:left="273" w:firstLine="720"/>
        <w:jc w:val="both"/>
      </w:pPr>
      <w:r w:rsidRPr="000B245F">
        <w:t>- After 28 November 2015: No refund</w:t>
      </w:r>
      <w:r>
        <w:t xml:space="preserve"> is payable </w:t>
      </w:r>
    </w:p>
    <w:p w:rsidR="00EA358A" w:rsidRPr="000B245F" w:rsidRDefault="00EF7831" w:rsidP="00093145">
      <w:pPr>
        <w:spacing w:line="360" w:lineRule="auto"/>
        <w:ind w:left="273" w:firstLine="720"/>
        <w:jc w:val="both"/>
      </w:pPr>
      <w:r w:rsidRPr="000B245F">
        <w:t>Refunds will be in New Zealand dollars and returned via bank wire transfer only.</w:t>
      </w:r>
    </w:p>
    <w:p w:rsidR="00B40411" w:rsidRPr="000B245F" w:rsidRDefault="00EF7831" w:rsidP="00157C0F">
      <w:pPr>
        <w:spacing w:line="360" w:lineRule="auto"/>
        <w:ind w:left="273" w:firstLine="720"/>
        <w:jc w:val="both"/>
      </w:pPr>
      <w:r w:rsidRPr="000B245F">
        <w:t>Applicable bank cha</w:t>
      </w:r>
      <w:r>
        <w:t>rges will be deducted from all refunds.</w:t>
      </w:r>
    </w:p>
    <w:p w:rsidR="00B40411" w:rsidRDefault="00B40411" w:rsidP="009C2539">
      <w:pPr>
        <w:spacing w:line="360" w:lineRule="auto"/>
        <w:jc w:val="both"/>
      </w:pPr>
    </w:p>
    <w:p w:rsidR="00EF7831" w:rsidRPr="00F20BE4" w:rsidRDefault="00F4325A" w:rsidP="00157C0F">
      <w:pPr>
        <w:spacing w:line="360" w:lineRule="auto"/>
        <w:jc w:val="both"/>
        <w:outlineLvl w:val="0"/>
        <w:rPr>
          <w:b/>
        </w:rPr>
      </w:pPr>
      <w:r>
        <w:rPr>
          <w:b/>
        </w:rPr>
        <w:t>Drug</w:t>
      </w:r>
      <w:r w:rsidR="00E478C9">
        <w:rPr>
          <w:b/>
        </w:rPr>
        <w:t>s, Alcohol</w:t>
      </w:r>
      <w:r>
        <w:rPr>
          <w:b/>
        </w:rPr>
        <w:t xml:space="preserve"> and Harassment</w:t>
      </w:r>
      <w:r w:rsidR="00EF7831">
        <w:rPr>
          <w:b/>
        </w:rPr>
        <w:t xml:space="preserve"> Polic</w:t>
      </w:r>
      <w:r>
        <w:rPr>
          <w:b/>
        </w:rPr>
        <w:t>ies</w:t>
      </w:r>
    </w:p>
    <w:p w:rsidR="00B40411" w:rsidRPr="00D211A5" w:rsidRDefault="00B40411" w:rsidP="00AA0E83">
      <w:pPr>
        <w:pStyle w:val="ListParagraph"/>
        <w:numPr>
          <w:ilvl w:val="0"/>
          <w:numId w:val="10"/>
        </w:numPr>
        <w:spacing w:line="360" w:lineRule="auto"/>
        <w:jc w:val="both"/>
      </w:pPr>
      <w:r w:rsidRPr="00D211A5">
        <w:t>This is strictly a drug and alcohol-free event</w:t>
      </w:r>
      <w:r w:rsidR="00EF7831" w:rsidRPr="00D211A5">
        <w:t>. This policy</w:t>
      </w:r>
      <w:r w:rsidR="00F20BE4" w:rsidRPr="00D211A5">
        <w:t xml:space="preserve"> </w:t>
      </w:r>
      <w:r w:rsidRPr="00D211A5">
        <w:t xml:space="preserve">will be firmly enforced for ALL </w:t>
      </w:r>
      <w:r w:rsidR="00093145" w:rsidRPr="00D211A5">
        <w:t>registrants</w:t>
      </w:r>
      <w:r w:rsidRPr="00D211A5">
        <w:t xml:space="preserve"> (minors as well as adults). By filling out the registration form as a delegate, or </w:t>
      </w:r>
      <w:r w:rsidR="000B245F" w:rsidRPr="00D211A5">
        <w:t>pa</w:t>
      </w:r>
      <w:r w:rsidR="00093145" w:rsidRPr="00D211A5">
        <w:t>r</w:t>
      </w:r>
      <w:r w:rsidR="000B245F" w:rsidRPr="00D211A5">
        <w:t xml:space="preserve">ent/legal </w:t>
      </w:r>
      <w:r w:rsidRPr="00D211A5">
        <w:t xml:space="preserve">guardian of a delegate, you are agreeing to abide by this. Should you be found with drugs or alcohol on the school premises, </w:t>
      </w:r>
      <w:r w:rsidR="000F7E8D" w:rsidRPr="00D211A5">
        <w:t>you may be asked to leave the premises and find alternative accommodation</w:t>
      </w:r>
      <w:r w:rsidR="00EF7831" w:rsidRPr="00D211A5">
        <w:t>. Please note that in New Zealand it is illegal to supply alcohol to anyone under the age of 18 years old</w:t>
      </w:r>
      <w:r w:rsidR="00E61130" w:rsidRPr="00D211A5">
        <w:t xml:space="preserve"> and it is illegal to consume, possess or supply certain drugs.</w:t>
      </w:r>
      <w:r w:rsidR="000F7E8D" w:rsidRPr="00D211A5">
        <w:t xml:space="preserve"> </w:t>
      </w:r>
      <w:r w:rsidR="00E61130" w:rsidRPr="00D211A5">
        <w:t xml:space="preserve"> C</w:t>
      </w:r>
      <w:r w:rsidR="00EF7831" w:rsidRPr="00D211A5">
        <w:t xml:space="preserve">ongress officials may be required to </w:t>
      </w:r>
      <w:r w:rsidR="00E61130" w:rsidRPr="00D211A5">
        <w:t xml:space="preserve">involve Police if any criminal offending is detected.  </w:t>
      </w:r>
    </w:p>
    <w:p w:rsidR="00EA358A" w:rsidRPr="00D211A5" w:rsidRDefault="00F4325A" w:rsidP="00D211A5">
      <w:pPr>
        <w:pStyle w:val="ListParagraph"/>
        <w:widowControl w:val="0"/>
        <w:numPr>
          <w:ilvl w:val="0"/>
          <w:numId w:val="10"/>
        </w:numPr>
        <w:autoSpaceDE w:val="0"/>
        <w:autoSpaceDN w:val="0"/>
        <w:adjustRightInd w:val="0"/>
        <w:spacing w:line="360" w:lineRule="auto"/>
        <w:jc w:val="both"/>
        <w:rPr>
          <w:b/>
        </w:rPr>
      </w:pPr>
      <w:r w:rsidRPr="00D211A5">
        <w:t xml:space="preserve">The </w:t>
      </w:r>
      <w:proofErr w:type="spellStart"/>
      <w:r w:rsidRPr="00D211A5">
        <w:t>Organisers</w:t>
      </w:r>
      <w:proofErr w:type="spellEnd"/>
      <w:r w:rsidRPr="00D211A5">
        <w:t xml:space="preserve"> of the 6</w:t>
      </w:r>
      <w:r w:rsidRPr="00D211A5">
        <w:rPr>
          <w:vertAlign w:val="superscript"/>
        </w:rPr>
        <w:t>th</w:t>
      </w:r>
      <w:r w:rsidRPr="00D211A5">
        <w:t xml:space="preserve"> WZYC, 2015 are committed to creating and maintaining this global event, where all individuals who participate in the program and its activities can work and learn together in an atmosphere free of harassment, exploitation, intimidation or discrimination. Every participant should be aware that the organisers strictly prohibit sexual harassment and sexual violence and such behavior is in violation of both New </w:t>
      </w:r>
      <w:r w:rsidRPr="00D211A5">
        <w:lastRenderedPageBreak/>
        <w:t>Zealand law and the policy of Kings College. Kings College will respond promptly and effectively to reports of sexual harassment and sexual violence, and will take appropriate action to preven</w:t>
      </w:r>
      <w:r w:rsidRPr="00613B9E">
        <w:t>t, to correct, and when necessary, to discipline behavior that violates this policy.</w:t>
      </w:r>
    </w:p>
    <w:p w:rsidR="00E61130" w:rsidRPr="00E61130" w:rsidRDefault="007702D2" w:rsidP="00157C0F">
      <w:pPr>
        <w:spacing w:line="360" w:lineRule="auto"/>
        <w:jc w:val="both"/>
        <w:outlineLvl w:val="0"/>
      </w:pPr>
      <w:r>
        <w:rPr>
          <w:b/>
        </w:rPr>
        <w:br/>
      </w:r>
      <w:r w:rsidR="00E61130">
        <w:rPr>
          <w:b/>
        </w:rPr>
        <w:t>Insurance</w:t>
      </w:r>
    </w:p>
    <w:p w:rsidR="00B40411" w:rsidRPr="000B245F" w:rsidRDefault="00B40411" w:rsidP="00AA0E83">
      <w:pPr>
        <w:pStyle w:val="ListParagraph"/>
        <w:numPr>
          <w:ilvl w:val="0"/>
          <w:numId w:val="9"/>
        </w:numPr>
        <w:spacing w:line="360" w:lineRule="auto"/>
        <w:ind w:left="1134"/>
        <w:jc w:val="both"/>
      </w:pPr>
      <w:r w:rsidRPr="000B245F">
        <w:t xml:space="preserve">Delegates are responsible for </w:t>
      </w:r>
      <w:proofErr w:type="spellStart"/>
      <w:r w:rsidR="000F7E8D">
        <w:t>organis</w:t>
      </w:r>
      <w:r w:rsidRPr="000B245F">
        <w:t>ing</w:t>
      </w:r>
      <w:proofErr w:type="spellEnd"/>
      <w:r w:rsidRPr="000B245F">
        <w:t xml:space="preserve"> their own travel </w:t>
      </w:r>
      <w:r w:rsidR="0068491B">
        <w:t xml:space="preserve">and medical </w:t>
      </w:r>
      <w:r w:rsidRPr="000B245F">
        <w:t>insurance.</w:t>
      </w:r>
      <w:r w:rsidR="000F7E8D">
        <w:t xml:space="preserve"> </w:t>
      </w:r>
      <w:r w:rsidR="002937A1">
        <w:t xml:space="preserve">This is </w:t>
      </w:r>
      <w:r w:rsidR="00E01B05">
        <w:t>strongly recommended by the Organising Committee</w:t>
      </w:r>
      <w:r w:rsidR="002937A1">
        <w:t>.</w:t>
      </w:r>
      <w:r w:rsidR="00E01B05">
        <w:t xml:space="preserve"> Should a delegate choose not to prepare this f</w:t>
      </w:r>
      <w:r w:rsidR="00B1137D">
        <w:t>or themsel</w:t>
      </w:r>
      <w:r w:rsidR="00B4586E">
        <w:t>ves</w:t>
      </w:r>
      <w:r w:rsidR="00E01B05">
        <w:t xml:space="preserve"> it is at their own discretion and the Organising Committee will not be held financially responsible. </w:t>
      </w:r>
    </w:p>
    <w:p w:rsidR="00B40411" w:rsidRDefault="00B40411" w:rsidP="009C2539">
      <w:pPr>
        <w:pStyle w:val="ListParagraph"/>
        <w:spacing w:line="360" w:lineRule="auto"/>
        <w:ind w:left="0"/>
        <w:jc w:val="both"/>
      </w:pPr>
    </w:p>
    <w:p w:rsidR="00E61130" w:rsidRPr="00EA358A" w:rsidRDefault="00E61130" w:rsidP="00157C0F">
      <w:pPr>
        <w:spacing w:line="360" w:lineRule="auto"/>
        <w:jc w:val="both"/>
        <w:outlineLvl w:val="0"/>
        <w:rPr>
          <w:b/>
        </w:rPr>
      </w:pPr>
      <w:r w:rsidRPr="00EA358A">
        <w:rPr>
          <w:b/>
        </w:rPr>
        <w:t>Accommodation</w:t>
      </w:r>
    </w:p>
    <w:p w:rsidR="00EA358A" w:rsidRDefault="00B40411" w:rsidP="00AA0E83">
      <w:pPr>
        <w:pStyle w:val="ListParagraph"/>
        <w:numPr>
          <w:ilvl w:val="0"/>
          <w:numId w:val="8"/>
        </w:numPr>
        <w:spacing w:line="360" w:lineRule="auto"/>
        <w:jc w:val="both"/>
      </w:pPr>
      <w:r w:rsidRPr="000B245F">
        <w:t xml:space="preserve">Delegates </w:t>
      </w:r>
      <w:r w:rsidR="00E61130">
        <w:t>agree</w:t>
      </w:r>
      <w:r w:rsidR="00EA358A">
        <w:t xml:space="preserve"> </w:t>
      </w:r>
      <w:r w:rsidRPr="000B245F">
        <w:t>to abide by the rules a</w:t>
      </w:r>
      <w:r w:rsidR="000F7E8D">
        <w:t>nd regulations stipulated by</w:t>
      </w:r>
      <w:r w:rsidRPr="000B245F">
        <w:t xml:space="preserve"> Kings College. These </w:t>
      </w:r>
      <w:r w:rsidR="00EA358A">
        <w:t>rules</w:t>
      </w:r>
      <w:r w:rsidR="00AA0E83">
        <w:t xml:space="preserve"> </w:t>
      </w:r>
      <w:r w:rsidRPr="000B245F">
        <w:t>will be provided to you on the day of the event.</w:t>
      </w:r>
      <w:r w:rsidR="00E61130">
        <w:t xml:space="preserve"> </w:t>
      </w:r>
    </w:p>
    <w:p w:rsidR="008F1130" w:rsidRDefault="008F1130" w:rsidP="00AA0E83">
      <w:pPr>
        <w:pStyle w:val="ListParagraph"/>
        <w:numPr>
          <w:ilvl w:val="0"/>
          <w:numId w:val="8"/>
        </w:numPr>
        <w:spacing w:line="360" w:lineRule="auto"/>
        <w:jc w:val="both"/>
      </w:pPr>
      <w:r>
        <w:t xml:space="preserve">Kings College has 24-hour security on </w:t>
      </w:r>
      <w:proofErr w:type="gramStart"/>
      <w:r>
        <w:t>campus,</w:t>
      </w:r>
      <w:proofErr w:type="gramEnd"/>
      <w:r>
        <w:t xml:space="preserve"> however, all delegates are responsible for their own belongings. For your own safety, ensure you have a lock for your bag(s). Kings College has a safe on-site for delegates who wish to use this. </w:t>
      </w:r>
    </w:p>
    <w:p w:rsidR="0007583B" w:rsidRDefault="008F1130" w:rsidP="00081242">
      <w:pPr>
        <w:pStyle w:val="ListParagraph"/>
        <w:numPr>
          <w:ilvl w:val="0"/>
          <w:numId w:val="8"/>
        </w:numPr>
        <w:spacing w:line="360" w:lineRule="auto"/>
        <w:jc w:val="both"/>
      </w:pPr>
      <w:r>
        <w:t xml:space="preserve">Should a delegate set off a smoke alarm causing a false alarm, that delegate is responsible for the instant NZ$1500 payment. To avoid setting off the alarms we urge all to not use/be extremely cautious when using deodorant, hair spray, hair straighteners and making toast in your houses. </w:t>
      </w:r>
    </w:p>
    <w:p w:rsidR="00C10B58" w:rsidRDefault="00C10B58" w:rsidP="00157C0F">
      <w:pPr>
        <w:spacing w:line="360" w:lineRule="auto"/>
        <w:jc w:val="both"/>
        <w:outlineLvl w:val="0"/>
        <w:rPr>
          <w:b/>
        </w:rPr>
      </w:pPr>
    </w:p>
    <w:p w:rsidR="00E61130" w:rsidRPr="00EA358A" w:rsidRDefault="00E61130" w:rsidP="00157C0F">
      <w:pPr>
        <w:spacing w:line="360" w:lineRule="auto"/>
        <w:jc w:val="both"/>
        <w:outlineLvl w:val="0"/>
        <w:rPr>
          <w:b/>
        </w:rPr>
      </w:pPr>
      <w:r w:rsidRPr="00EA358A">
        <w:rPr>
          <w:b/>
        </w:rPr>
        <w:t xml:space="preserve">Medical </w:t>
      </w:r>
    </w:p>
    <w:p w:rsidR="0007583B" w:rsidRDefault="0007583B" w:rsidP="00AA0E83">
      <w:pPr>
        <w:pStyle w:val="ListParagraph"/>
        <w:numPr>
          <w:ilvl w:val="0"/>
          <w:numId w:val="18"/>
        </w:numPr>
        <w:spacing w:line="360" w:lineRule="auto"/>
        <w:ind w:left="1134"/>
        <w:jc w:val="both"/>
      </w:pPr>
      <w:r>
        <w:t xml:space="preserve">All delegates with any pre-existing medical condition (including allergies) must attach and send through their Doctor’s medical certificate, which should clearly state their circumstance and allowing them to participate in any and all activities. </w:t>
      </w:r>
    </w:p>
    <w:p w:rsidR="00B40411" w:rsidRDefault="00B40411" w:rsidP="009C2539">
      <w:pPr>
        <w:spacing w:line="360" w:lineRule="auto"/>
        <w:jc w:val="both"/>
      </w:pPr>
    </w:p>
    <w:p w:rsidR="008F1130" w:rsidRPr="00AA0E83" w:rsidRDefault="008F1130" w:rsidP="00157C0F">
      <w:pPr>
        <w:spacing w:line="360" w:lineRule="auto"/>
        <w:jc w:val="both"/>
        <w:outlineLvl w:val="0"/>
        <w:rPr>
          <w:b/>
        </w:rPr>
      </w:pPr>
      <w:r>
        <w:rPr>
          <w:b/>
        </w:rPr>
        <w:t>Visas</w:t>
      </w:r>
    </w:p>
    <w:p w:rsidR="00B40411" w:rsidRPr="000B245F" w:rsidRDefault="00B40411" w:rsidP="006A5689">
      <w:pPr>
        <w:pStyle w:val="ListParagraph"/>
        <w:numPr>
          <w:ilvl w:val="0"/>
          <w:numId w:val="19"/>
        </w:numPr>
        <w:spacing w:line="360" w:lineRule="auto"/>
        <w:ind w:left="1134"/>
        <w:jc w:val="both"/>
      </w:pPr>
      <w:r w:rsidRPr="000B245F">
        <w:t xml:space="preserve">Should a delegate </w:t>
      </w:r>
      <w:r w:rsidR="00E47ACA">
        <w:t>require a</w:t>
      </w:r>
      <w:r w:rsidRPr="000B245F">
        <w:t xml:space="preserve"> visa for entrance </w:t>
      </w:r>
      <w:r w:rsidR="00E47ACA">
        <w:t>to attend the Congress in</w:t>
      </w:r>
      <w:r w:rsidRPr="000B245F">
        <w:t xml:space="preserve"> New Zealand, the  </w:t>
      </w:r>
      <w:r w:rsidRPr="000B245F">
        <w:br/>
        <w:t xml:space="preserve">Hosts and Organising Committee will issue a referee letter to the delegate. For the most comprehensive list of countries requiring a visa or more information, please visit this New Zealand Government website: http://www.immigration.govt.nz/migrant/stream/visit/. </w:t>
      </w:r>
      <w:r w:rsidRPr="000B245F">
        <w:lastRenderedPageBreak/>
        <w:t xml:space="preserve">This letter cannot be used by delegates should they choose to travel around New Zealand before the Congress or stay on after the Congress dates. For any help or advice you need with visas please contact </w:t>
      </w:r>
      <w:proofErr w:type="spellStart"/>
      <w:r w:rsidRPr="000B245F">
        <w:t>Mrs</w:t>
      </w:r>
      <w:proofErr w:type="spellEnd"/>
      <w:r w:rsidRPr="000B245F">
        <w:t xml:space="preserve"> </w:t>
      </w:r>
      <w:proofErr w:type="spellStart"/>
      <w:r w:rsidRPr="000B245F">
        <w:t>Kainaz</w:t>
      </w:r>
      <w:proofErr w:type="spellEnd"/>
      <w:r w:rsidRPr="000B245F">
        <w:t xml:space="preserve"> </w:t>
      </w:r>
      <w:proofErr w:type="spellStart"/>
      <w:r w:rsidRPr="000B245F">
        <w:t>Jamasbnejad</w:t>
      </w:r>
      <w:proofErr w:type="spellEnd"/>
      <w:r w:rsidRPr="000B245F">
        <w:t xml:space="preserve"> at: help.6thwzyc@gmail.com or kainaz.jamasbnejad@gmail.com</w:t>
      </w:r>
    </w:p>
    <w:p w:rsidR="00E47ACA" w:rsidRDefault="00E47ACA" w:rsidP="009C2539">
      <w:pPr>
        <w:spacing w:line="360" w:lineRule="auto"/>
        <w:jc w:val="both"/>
      </w:pPr>
    </w:p>
    <w:p w:rsidR="008F1130" w:rsidRPr="006A5689" w:rsidRDefault="008F1130" w:rsidP="00157C0F">
      <w:pPr>
        <w:spacing w:line="360" w:lineRule="auto"/>
        <w:jc w:val="both"/>
        <w:outlineLvl w:val="0"/>
        <w:rPr>
          <w:b/>
        </w:rPr>
      </w:pPr>
      <w:r>
        <w:rPr>
          <w:b/>
        </w:rPr>
        <w:t>Indemnity</w:t>
      </w:r>
    </w:p>
    <w:p w:rsidR="00070C7C" w:rsidRDefault="00E47ACA" w:rsidP="006A5689">
      <w:pPr>
        <w:pStyle w:val="ListParagraph"/>
        <w:numPr>
          <w:ilvl w:val="0"/>
          <w:numId w:val="20"/>
        </w:numPr>
        <w:spacing w:line="360" w:lineRule="auto"/>
        <w:ind w:left="1134"/>
        <w:jc w:val="both"/>
      </w:pPr>
      <w:r>
        <w:t xml:space="preserve">By signing the registration form as a delegate, or parent/legal guardian of a delegate, you agree to indemnify ZANZ or any of its sub-bodies for any </w:t>
      </w:r>
      <w:r w:rsidR="008B30CA">
        <w:t xml:space="preserve">direct, </w:t>
      </w:r>
      <w:r>
        <w:t>indirect, consequential, exemplary, incidental damage to yourselves or your property. ZANZ and the Org</w:t>
      </w:r>
      <w:r w:rsidR="008678DF">
        <w:t xml:space="preserve">anising Committee also reserve </w:t>
      </w:r>
      <w:r>
        <w:t>the</w:t>
      </w:r>
      <w:r w:rsidR="008B30CA">
        <w:t xml:space="preserve"> absolute</w:t>
      </w:r>
      <w:r>
        <w:t xml:space="preserve"> right </w:t>
      </w:r>
      <w:r w:rsidR="008678DF">
        <w:t>to make any changes whe</w:t>
      </w:r>
      <w:r w:rsidR="008B30CA">
        <w:t>n deemed</w:t>
      </w:r>
      <w:r w:rsidR="008678DF">
        <w:t xml:space="preserve"> necessary</w:t>
      </w:r>
      <w:r w:rsidR="007405C4">
        <w:t>.</w:t>
      </w:r>
      <w:r w:rsidR="008B30CA">
        <w:t xml:space="preserve"> </w:t>
      </w:r>
      <w:r w:rsidR="008B30CA" w:rsidRPr="008B30CA">
        <w:t>By agreeing to attend this conference you and your representative, agent or parent / legal guardian agrees to indemnify and hold harmless ZANZ and its sub bodies of and from any and all claims, demands, losses, causes of action, damage, lawsuits, judgments, including attorneys' fees and costs. </w:t>
      </w:r>
    </w:p>
    <w:p w:rsidR="00081242" w:rsidRDefault="00081242" w:rsidP="007702D2">
      <w:pPr>
        <w:spacing w:line="360" w:lineRule="auto"/>
        <w:jc w:val="both"/>
      </w:pPr>
    </w:p>
    <w:p w:rsidR="008F1130" w:rsidRPr="006A5689" w:rsidRDefault="008F1130" w:rsidP="00157C0F">
      <w:pPr>
        <w:spacing w:line="360" w:lineRule="auto"/>
        <w:jc w:val="both"/>
        <w:outlineLvl w:val="0"/>
        <w:rPr>
          <w:b/>
        </w:rPr>
      </w:pPr>
      <w:r w:rsidRPr="006A5689">
        <w:rPr>
          <w:b/>
        </w:rPr>
        <w:t>Congress Procedure</w:t>
      </w:r>
    </w:p>
    <w:p w:rsidR="00070C7C" w:rsidRDefault="003B2C83" w:rsidP="006A5689">
      <w:pPr>
        <w:pStyle w:val="ListParagraph"/>
        <w:numPr>
          <w:ilvl w:val="0"/>
          <w:numId w:val="21"/>
        </w:numPr>
        <w:spacing w:line="360" w:lineRule="auto"/>
        <w:ind w:left="1134"/>
        <w:jc w:val="both"/>
      </w:pPr>
      <w:r>
        <w:t>In all matters relating to the Congress, the Chairman’s decision will be final – after due process of deliberation involving the Organising Committee</w:t>
      </w:r>
      <w:r w:rsidR="0007583B">
        <w:t xml:space="preserve"> and the Host Association’s (ZANZ) Management Committee</w:t>
      </w:r>
      <w:r>
        <w:t>.</w:t>
      </w:r>
    </w:p>
    <w:p w:rsidR="00070C7C" w:rsidRDefault="00070C7C" w:rsidP="00070C7C">
      <w:pPr>
        <w:pStyle w:val="ListParagraph"/>
        <w:spacing w:line="360" w:lineRule="auto"/>
        <w:ind w:left="709"/>
        <w:jc w:val="both"/>
      </w:pPr>
    </w:p>
    <w:p w:rsidR="003B2C83" w:rsidRDefault="003B2C83" w:rsidP="003B2C83">
      <w:pPr>
        <w:spacing w:line="360" w:lineRule="auto"/>
        <w:jc w:val="both"/>
      </w:pPr>
    </w:p>
    <w:p w:rsidR="002B092F" w:rsidRDefault="002B092F" w:rsidP="00E478C9">
      <w:pPr>
        <w:spacing w:line="360" w:lineRule="auto"/>
        <w:jc w:val="both"/>
      </w:pPr>
    </w:p>
    <w:p w:rsidR="00070C7C" w:rsidRDefault="00070C7C" w:rsidP="009C2539">
      <w:pPr>
        <w:pStyle w:val="ListParagraph"/>
        <w:spacing w:line="360" w:lineRule="auto"/>
        <w:ind w:left="567"/>
        <w:jc w:val="both"/>
      </w:pPr>
    </w:p>
    <w:p w:rsidR="002B092F" w:rsidRPr="009C2539" w:rsidRDefault="002B092F" w:rsidP="00157C0F">
      <w:pPr>
        <w:pStyle w:val="ListParagraph"/>
        <w:spacing w:line="360" w:lineRule="auto"/>
        <w:ind w:left="0"/>
        <w:jc w:val="both"/>
        <w:outlineLvl w:val="0"/>
        <w:rPr>
          <w:b/>
        </w:rPr>
      </w:pPr>
      <w:r w:rsidRPr="009C2539">
        <w:rPr>
          <w:b/>
        </w:rPr>
        <w:t>To be filled by all delegates</w:t>
      </w:r>
      <w:r w:rsidR="00F5610E">
        <w:rPr>
          <w:b/>
        </w:rPr>
        <w:t xml:space="preserve"> (including minors)</w:t>
      </w:r>
      <w:r w:rsidRPr="009C2539">
        <w:rPr>
          <w:b/>
        </w:rPr>
        <w:t>:</w:t>
      </w:r>
    </w:p>
    <w:p w:rsidR="002B092F" w:rsidRDefault="002B092F" w:rsidP="00070C7C">
      <w:pPr>
        <w:pStyle w:val="ListParagraph"/>
        <w:spacing w:line="360" w:lineRule="auto"/>
        <w:ind w:left="0"/>
        <w:jc w:val="both"/>
      </w:pPr>
    </w:p>
    <w:p w:rsidR="002B092F" w:rsidRDefault="002B092F" w:rsidP="00070C7C">
      <w:pPr>
        <w:pStyle w:val="ListParagraph"/>
        <w:spacing w:line="360" w:lineRule="auto"/>
        <w:ind w:left="0"/>
        <w:jc w:val="both"/>
      </w:pPr>
      <w:r>
        <w:t xml:space="preserve">I,                                                 </w:t>
      </w:r>
      <w:r w:rsidR="00AA0DE1">
        <w:t>have</w:t>
      </w:r>
      <w:r w:rsidR="003B2C83">
        <w:t xml:space="preserve"> read, understoo</w:t>
      </w:r>
      <w:r>
        <w:t xml:space="preserve">d and </w:t>
      </w:r>
      <w:r w:rsidR="008F1130">
        <w:t xml:space="preserve">agree </w:t>
      </w:r>
      <w:r w:rsidR="003B2C83">
        <w:t>to abide by</w:t>
      </w:r>
      <w:r>
        <w:t xml:space="preserve"> these terms and </w:t>
      </w:r>
      <w:proofErr w:type="gramStart"/>
      <w:r>
        <w:t>conditions</w:t>
      </w:r>
      <w:proofErr w:type="gramEnd"/>
      <w:r>
        <w:t xml:space="preserve"> to attend the 6</w:t>
      </w:r>
      <w:r w:rsidRPr="002B092F">
        <w:rPr>
          <w:vertAlign w:val="superscript"/>
        </w:rPr>
        <w:t>th</w:t>
      </w:r>
      <w:r>
        <w:t xml:space="preserve"> World Zoroastrian Youth Congress in Auckland, New Zealand </w:t>
      </w:r>
      <w:r w:rsidRPr="000B245F">
        <w:t xml:space="preserve">from December 28, 2015 </w:t>
      </w:r>
      <w:r w:rsidR="008F1130">
        <w:t>to</w:t>
      </w:r>
      <w:r w:rsidRPr="000B245F">
        <w:t xml:space="preserve"> January 2, 2016</w:t>
      </w:r>
      <w:r>
        <w:t>.</w:t>
      </w:r>
      <w:r w:rsidR="003B2C83">
        <w:t xml:space="preserve"> </w:t>
      </w:r>
    </w:p>
    <w:p w:rsidR="002B092F" w:rsidRDefault="002B092F" w:rsidP="00070C7C">
      <w:pPr>
        <w:pStyle w:val="ListParagraph"/>
        <w:spacing w:line="360" w:lineRule="auto"/>
        <w:ind w:left="0"/>
        <w:jc w:val="both"/>
      </w:pPr>
    </w:p>
    <w:p w:rsidR="002B092F" w:rsidRDefault="002B092F" w:rsidP="00070C7C">
      <w:pPr>
        <w:pStyle w:val="ListParagraph"/>
        <w:spacing w:line="360" w:lineRule="auto"/>
        <w:ind w:left="0"/>
        <w:jc w:val="both"/>
      </w:pPr>
    </w:p>
    <w:p w:rsidR="002B092F" w:rsidRDefault="002A7EBD" w:rsidP="00070C7C">
      <w:pPr>
        <w:pStyle w:val="ListParagraph"/>
        <w:spacing w:line="360" w:lineRule="auto"/>
        <w:ind w:left="0"/>
        <w:jc w:val="both"/>
      </w:pPr>
      <w:r>
        <w:t>Signature of delegate:</w:t>
      </w:r>
      <w:r>
        <w:tab/>
      </w:r>
      <w:r w:rsidR="002B092F">
        <w:tab/>
      </w:r>
      <w:r w:rsidR="002B092F">
        <w:tab/>
      </w:r>
      <w:r w:rsidR="002B092F">
        <w:tab/>
      </w:r>
      <w:r w:rsidR="002B092F">
        <w:tab/>
      </w:r>
      <w:r w:rsidR="002B092F">
        <w:tab/>
        <w:t>Dated:</w:t>
      </w:r>
    </w:p>
    <w:p w:rsidR="007702D2" w:rsidRDefault="007702D2" w:rsidP="00157C0F">
      <w:pPr>
        <w:pStyle w:val="ListParagraph"/>
        <w:spacing w:line="360" w:lineRule="auto"/>
        <w:ind w:left="0"/>
        <w:jc w:val="both"/>
        <w:outlineLvl w:val="0"/>
        <w:rPr>
          <w:b/>
        </w:rPr>
      </w:pPr>
    </w:p>
    <w:p w:rsidR="007702D2" w:rsidRDefault="007702D2" w:rsidP="00157C0F">
      <w:pPr>
        <w:pStyle w:val="ListParagraph"/>
        <w:spacing w:line="360" w:lineRule="auto"/>
        <w:ind w:left="0"/>
        <w:jc w:val="both"/>
        <w:outlineLvl w:val="0"/>
        <w:rPr>
          <w:b/>
        </w:rPr>
      </w:pPr>
    </w:p>
    <w:p w:rsidR="002B092F" w:rsidRPr="009C2539" w:rsidRDefault="002B092F" w:rsidP="00157C0F">
      <w:pPr>
        <w:pStyle w:val="ListParagraph"/>
        <w:spacing w:line="360" w:lineRule="auto"/>
        <w:ind w:left="0"/>
        <w:jc w:val="both"/>
        <w:outlineLvl w:val="0"/>
        <w:rPr>
          <w:b/>
        </w:rPr>
      </w:pPr>
      <w:r w:rsidRPr="009C2539">
        <w:rPr>
          <w:b/>
        </w:rPr>
        <w:t>To be filled by parent/legal guardian’s o</w:t>
      </w:r>
      <w:r w:rsidR="009C2539">
        <w:rPr>
          <w:b/>
        </w:rPr>
        <w:t>f delegates under the age of 18:</w:t>
      </w:r>
    </w:p>
    <w:p w:rsidR="002B092F" w:rsidRDefault="002B092F" w:rsidP="00070C7C">
      <w:pPr>
        <w:pStyle w:val="ListParagraph"/>
        <w:spacing w:line="360" w:lineRule="auto"/>
        <w:ind w:left="0"/>
        <w:jc w:val="both"/>
      </w:pPr>
    </w:p>
    <w:p w:rsidR="009C2539" w:rsidRDefault="002B092F" w:rsidP="00070C7C">
      <w:pPr>
        <w:pStyle w:val="ListParagraph"/>
        <w:spacing w:line="360" w:lineRule="auto"/>
        <w:ind w:left="0"/>
        <w:jc w:val="both"/>
      </w:pPr>
      <w:r>
        <w:t xml:space="preserve">I,                                                       </w:t>
      </w:r>
      <w:r w:rsidR="009C2539">
        <w:t xml:space="preserve">       </w:t>
      </w:r>
      <w:r>
        <w:t xml:space="preserve">parent/legal guardian </w:t>
      </w:r>
      <w:r w:rsidR="009C2539">
        <w:t xml:space="preserve">of   </w:t>
      </w:r>
    </w:p>
    <w:p w:rsidR="002B092F" w:rsidRDefault="00AA0DE1" w:rsidP="00070C7C">
      <w:pPr>
        <w:pStyle w:val="ListParagraph"/>
        <w:spacing w:line="360" w:lineRule="auto"/>
        <w:ind w:left="0"/>
        <w:jc w:val="both"/>
      </w:pPr>
      <w:proofErr w:type="gramStart"/>
      <w:r>
        <w:t>have</w:t>
      </w:r>
      <w:proofErr w:type="gramEnd"/>
      <w:r>
        <w:t xml:space="preserve"> read, </w:t>
      </w:r>
      <w:r w:rsidR="002B092F">
        <w:t xml:space="preserve">understand and </w:t>
      </w:r>
      <w:r w:rsidR="008F1130">
        <w:t xml:space="preserve">agree </w:t>
      </w:r>
      <w:r>
        <w:t>to</w:t>
      </w:r>
      <w:r w:rsidR="008F1130">
        <w:t xml:space="preserve"> ensure that my son/daughter will </w:t>
      </w:r>
      <w:r>
        <w:t xml:space="preserve">abide by </w:t>
      </w:r>
      <w:r w:rsidR="002B092F">
        <w:t>these terms and conditions o</w:t>
      </w:r>
      <w:r w:rsidR="008F1130">
        <w:t xml:space="preserve">f </w:t>
      </w:r>
      <w:r w:rsidR="002B092F">
        <w:t>the 6</w:t>
      </w:r>
      <w:r w:rsidR="002B092F" w:rsidRPr="002B092F">
        <w:rPr>
          <w:vertAlign w:val="superscript"/>
        </w:rPr>
        <w:t>th</w:t>
      </w:r>
      <w:r w:rsidR="002B092F">
        <w:t xml:space="preserve"> World Zoroastrian Youth Congress in Auckland, New Zealand </w:t>
      </w:r>
      <w:r w:rsidR="002B092F" w:rsidRPr="000B245F">
        <w:t xml:space="preserve">from December 28, 2015 </w:t>
      </w:r>
      <w:r w:rsidR="008F1130">
        <w:t>to</w:t>
      </w:r>
      <w:r w:rsidR="002B092F" w:rsidRPr="000B245F">
        <w:t xml:space="preserve"> January 2, 2016</w:t>
      </w:r>
      <w:r w:rsidR="008F1130">
        <w:t>.</w:t>
      </w:r>
    </w:p>
    <w:p w:rsidR="002B092F" w:rsidRDefault="002B092F" w:rsidP="00070C7C">
      <w:pPr>
        <w:pStyle w:val="ListParagraph"/>
        <w:spacing w:line="360" w:lineRule="auto"/>
        <w:ind w:left="0"/>
        <w:jc w:val="both"/>
      </w:pPr>
    </w:p>
    <w:p w:rsidR="002B092F" w:rsidRDefault="002B092F" w:rsidP="00070C7C">
      <w:pPr>
        <w:pStyle w:val="ListParagraph"/>
        <w:spacing w:line="360" w:lineRule="auto"/>
        <w:ind w:left="0"/>
        <w:jc w:val="both"/>
      </w:pPr>
    </w:p>
    <w:p w:rsidR="002B092F" w:rsidRDefault="002A7EBD" w:rsidP="00070C7C">
      <w:pPr>
        <w:pStyle w:val="ListParagraph"/>
        <w:spacing w:line="360" w:lineRule="auto"/>
        <w:ind w:left="0"/>
        <w:jc w:val="both"/>
      </w:pPr>
      <w:r>
        <w:t>Signature of parent/legal guardian:</w:t>
      </w:r>
      <w:r w:rsidR="002B092F">
        <w:tab/>
      </w:r>
      <w:r w:rsidR="002B092F">
        <w:tab/>
      </w:r>
      <w:r w:rsidR="002B092F">
        <w:tab/>
      </w:r>
      <w:r w:rsidR="002B092F">
        <w:tab/>
        <w:t>Dated:</w:t>
      </w:r>
    </w:p>
    <w:sectPr w:rsidR="002B092F" w:rsidSect="00871AD7">
      <w:headerReference w:type="default" r:id="rId10"/>
      <w:footerReference w:type="default" r:id="rId11"/>
      <w:pgSz w:w="11900" w:h="16840"/>
      <w:pgMar w:top="720" w:right="720" w:bottom="2127"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954" w:rsidRDefault="00964954" w:rsidP="002B092F">
      <w:r>
        <w:separator/>
      </w:r>
    </w:p>
  </w:endnote>
  <w:endnote w:type="continuationSeparator" w:id="0">
    <w:p w:rsidR="00964954" w:rsidRDefault="00964954" w:rsidP="002B09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94F" w:rsidRPr="002B092F" w:rsidRDefault="003D694F" w:rsidP="00871AD7">
    <w:pPr>
      <w:pStyle w:val="Footer"/>
      <w:spacing w:line="360" w:lineRule="auto"/>
      <w:jc w:val="center"/>
      <w:rPr>
        <w:b/>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954" w:rsidRDefault="00964954" w:rsidP="002B092F">
      <w:r>
        <w:separator/>
      </w:r>
    </w:p>
  </w:footnote>
  <w:footnote w:type="continuationSeparator" w:id="0">
    <w:p w:rsidR="00964954" w:rsidRDefault="00964954" w:rsidP="002B09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94F" w:rsidRPr="00D675BB" w:rsidRDefault="003D694F" w:rsidP="007C3515">
    <w:pPr>
      <w:pStyle w:val="Header"/>
      <w:framePr w:wrap="around" w:vAnchor="text" w:hAnchor="margin" w:xAlign="right" w:y="1"/>
      <w:rPr>
        <w:rStyle w:val="PageNumber"/>
        <w:sz w:val="20"/>
        <w:szCs w:val="20"/>
      </w:rPr>
    </w:pPr>
    <w:r>
      <w:rPr>
        <w:rStyle w:val="PageNumber"/>
        <w:sz w:val="20"/>
        <w:szCs w:val="20"/>
      </w:rPr>
      <w:t xml:space="preserve">PAGE </w:t>
    </w:r>
    <w:r w:rsidR="00DC25A8" w:rsidRPr="00D675BB">
      <w:rPr>
        <w:rStyle w:val="PageNumber"/>
        <w:sz w:val="20"/>
        <w:szCs w:val="20"/>
      </w:rPr>
      <w:fldChar w:fldCharType="begin"/>
    </w:r>
    <w:r w:rsidRPr="00D675BB">
      <w:rPr>
        <w:rStyle w:val="PageNumber"/>
        <w:sz w:val="20"/>
        <w:szCs w:val="20"/>
      </w:rPr>
      <w:instrText xml:space="preserve">PAGE  </w:instrText>
    </w:r>
    <w:r w:rsidR="00DC25A8" w:rsidRPr="00D675BB">
      <w:rPr>
        <w:rStyle w:val="PageNumber"/>
        <w:sz w:val="20"/>
        <w:szCs w:val="20"/>
      </w:rPr>
      <w:fldChar w:fldCharType="separate"/>
    </w:r>
    <w:r w:rsidR="005F6096">
      <w:rPr>
        <w:rStyle w:val="PageNumber"/>
        <w:noProof/>
        <w:sz w:val="20"/>
        <w:szCs w:val="20"/>
      </w:rPr>
      <w:t>2</w:t>
    </w:r>
    <w:r w:rsidR="00DC25A8" w:rsidRPr="00D675BB">
      <w:rPr>
        <w:rStyle w:val="PageNumber"/>
        <w:sz w:val="20"/>
        <w:szCs w:val="20"/>
      </w:rPr>
      <w:fldChar w:fldCharType="end"/>
    </w:r>
    <w:r>
      <w:rPr>
        <w:rStyle w:val="PageNumber"/>
        <w:sz w:val="20"/>
        <w:szCs w:val="20"/>
      </w:rPr>
      <w:t xml:space="preserve"> of </w:t>
    </w:r>
    <w:r w:rsidR="007702D2">
      <w:rPr>
        <w:rStyle w:val="PageNumber"/>
        <w:sz w:val="20"/>
        <w:szCs w:val="20"/>
      </w:rPr>
      <w:t>6</w:t>
    </w:r>
  </w:p>
  <w:p w:rsidR="003D694F" w:rsidRPr="00D675BB" w:rsidRDefault="003D694F" w:rsidP="007C3515">
    <w:pPr>
      <w:pStyle w:val="Header"/>
      <w:ind w:right="360"/>
      <w:jc w:val="both"/>
      <w:rPr>
        <w:sz w:val="20"/>
        <w:szCs w:val="20"/>
      </w:rPr>
    </w:pPr>
    <w:r>
      <w:rPr>
        <w:sz w:val="20"/>
        <w:szCs w:val="20"/>
      </w:rPr>
      <w:tab/>
    </w:r>
    <w:r>
      <w:rPr>
        <w:sz w:val="20"/>
        <w:szCs w:val="20"/>
      </w:rPr>
      <w:tab/>
      <w:t>TERMS &amp; CONDITIONS</w:t>
    </w:r>
    <w:r w:rsidRPr="00D675BB">
      <w:rPr>
        <w:sz w:val="20"/>
        <w:szCs w:val="20"/>
      </w:rPr>
      <w:t xml:space="preserve"> </w:t>
    </w:r>
  </w:p>
  <w:p w:rsidR="003D694F" w:rsidRDefault="003D694F" w:rsidP="007C35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F63F6"/>
    <w:multiLevelType w:val="hybridMultilevel"/>
    <w:tmpl w:val="23D6415E"/>
    <w:lvl w:ilvl="0" w:tplc="0B2AB55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12053"/>
    <w:multiLevelType w:val="hybridMultilevel"/>
    <w:tmpl w:val="7E10A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4228"/>
    <w:multiLevelType w:val="hybridMultilevel"/>
    <w:tmpl w:val="80DE3FA0"/>
    <w:lvl w:ilvl="0" w:tplc="DA023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1532F4"/>
    <w:multiLevelType w:val="multilevel"/>
    <w:tmpl w:val="8F8428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27B6E26"/>
    <w:multiLevelType w:val="hybridMultilevel"/>
    <w:tmpl w:val="14B84C44"/>
    <w:lvl w:ilvl="0" w:tplc="0B2AB55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ABF2D2E"/>
    <w:multiLevelType w:val="hybridMultilevel"/>
    <w:tmpl w:val="78165528"/>
    <w:lvl w:ilvl="0" w:tplc="F2AE9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D6E2F"/>
    <w:multiLevelType w:val="hybridMultilevel"/>
    <w:tmpl w:val="9D684484"/>
    <w:lvl w:ilvl="0" w:tplc="0B2AB55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E54B8"/>
    <w:multiLevelType w:val="hybridMultilevel"/>
    <w:tmpl w:val="FC304C2A"/>
    <w:lvl w:ilvl="0" w:tplc="42C024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2FEE68AA"/>
    <w:multiLevelType w:val="hybridMultilevel"/>
    <w:tmpl w:val="43EE6856"/>
    <w:lvl w:ilvl="0" w:tplc="0B2AB556">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1954DA1"/>
    <w:multiLevelType w:val="hybridMultilevel"/>
    <w:tmpl w:val="4DECB816"/>
    <w:lvl w:ilvl="0" w:tplc="ABD8F1E4">
      <w:start w:val="2"/>
      <w:numFmt w:val="bullet"/>
      <w:lvlText w:val="-"/>
      <w:lvlJc w:val="left"/>
      <w:pPr>
        <w:ind w:left="1080" w:hanging="360"/>
      </w:pPr>
      <w:rPr>
        <w:rFonts w:ascii="Cambria" w:eastAsia="MS ??" w:hAnsi="Cambri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BEC7AC7"/>
    <w:multiLevelType w:val="hybridMultilevel"/>
    <w:tmpl w:val="8F842830"/>
    <w:lvl w:ilvl="0" w:tplc="F2AE91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03840"/>
    <w:multiLevelType w:val="hybridMultilevel"/>
    <w:tmpl w:val="57500F92"/>
    <w:lvl w:ilvl="0" w:tplc="0B2AB55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B53AAE"/>
    <w:multiLevelType w:val="hybridMultilevel"/>
    <w:tmpl w:val="7742B52E"/>
    <w:lvl w:ilvl="0" w:tplc="5E6E3E2E">
      <w:start w:val="1"/>
      <w:numFmt w:val="decimal"/>
      <w:lvlText w:val="%1.)"/>
      <w:lvlJc w:val="left"/>
      <w:pPr>
        <w:ind w:left="1004" w:hanging="360"/>
      </w:pPr>
      <w:rPr>
        <w:rFonts w:cs="Times New Roman"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3FF13878"/>
    <w:multiLevelType w:val="hybridMultilevel"/>
    <w:tmpl w:val="14B84C44"/>
    <w:lvl w:ilvl="0" w:tplc="0B2AB55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02216AD"/>
    <w:multiLevelType w:val="hybridMultilevel"/>
    <w:tmpl w:val="273A25F8"/>
    <w:lvl w:ilvl="0" w:tplc="0B2AB55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930BF4"/>
    <w:multiLevelType w:val="hybridMultilevel"/>
    <w:tmpl w:val="90BE4656"/>
    <w:lvl w:ilvl="0" w:tplc="0B2AB55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EA23A3"/>
    <w:multiLevelType w:val="hybridMultilevel"/>
    <w:tmpl w:val="F60A6988"/>
    <w:lvl w:ilvl="0" w:tplc="0B2AB556">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1B032A0"/>
    <w:multiLevelType w:val="hybridMultilevel"/>
    <w:tmpl w:val="7696D060"/>
    <w:lvl w:ilvl="0" w:tplc="D7E27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CE0A43"/>
    <w:multiLevelType w:val="hybridMultilevel"/>
    <w:tmpl w:val="A7641014"/>
    <w:lvl w:ilvl="0" w:tplc="F2AE915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596001C6"/>
    <w:multiLevelType w:val="hybridMultilevel"/>
    <w:tmpl w:val="05EEB9B2"/>
    <w:lvl w:ilvl="0" w:tplc="4DA8B43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7D1FD9"/>
    <w:multiLevelType w:val="hybridMultilevel"/>
    <w:tmpl w:val="F1480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A9033F"/>
    <w:multiLevelType w:val="hybridMultilevel"/>
    <w:tmpl w:val="F538E8B6"/>
    <w:lvl w:ilvl="0" w:tplc="0B2AB556">
      <w:start w:val="1"/>
      <w:numFmt w:val="decimal"/>
      <w:lvlText w:val="%1.)"/>
      <w:lvlJc w:val="left"/>
      <w:pPr>
        <w:ind w:left="1429" w:hanging="360"/>
      </w:pPr>
      <w:rPr>
        <w:rFonts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67AA2BA3"/>
    <w:multiLevelType w:val="hybridMultilevel"/>
    <w:tmpl w:val="B9162426"/>
    <w:lvl w:ilvl="0" w:tplc="0B2AB556">
      <w:start w:val="1"/>
      <w:numFmt w:val="decimal"/>
      <w:lvlText w:val="%1.)"/>
      <w:lvlJc w:val="left"/>
      <w:pPr>
        <w:ind w:left="1070" w:hanging="360"/>
      </w:pPr>
      <w:rPr>
        <w:rFonts w:cs="Times New Roman" w:hint="default"/>
      </w:rPr>
    </w:lvl>
    <w:lvl w:ilvl="1" w:tplc="04090019" w:tentative="1">
      <w:start w:val="1"/>
      <w:numFmt w:val="lowerLetter"/>
      <w:lvlText w:val="%2."/>
      <w:lvlJc w:val="left"/>
      <w:pPr>
        <w:ind w:left="1790" w:hanging="360"/>
      </w:pPr>
      <w:rPr>
        <w:rFonts w:cs="Times New Roman"/>
      </w:rPr>
    </w:lvl>
    <w:lvl w:ilvl="2" w:tplc="0409001B" w:tentative="1">
      <w:start w:val="1"/>
      <w:numFmt w:val="lowerRoman"/>
      <w:lvlText w:val="%3."/>
      <w:lvlJc w:val="right"/>
      <w:pPr>
        <w:ind w:left="2510" w:hanging="180"/>
      </w:pPr>
      <w:rPr>
        <w:rFonts w:cs="Times New Roman"/>
      </w:rPr>
    </w:lvl>
    <w:lvl w:ilvl="3" w:tplc="0409000F" w:tentative="1">
      <w:start w:val="1"/>
      <w:numFmt w:val="decimal"/>
      <w:lvlText w:val="%4."/>
      <w:lvlJc w:val="left"/>
      <w:pPr>
        <w:ind w:left="3230" w:hanging="360"/>
      </w:pPr>
      <w:rPr>
        <w:rFonts w:cs="Times New Roman"/>
      </w:rPr>
    </w:lvl>
    <w:lvl w:ilvl="4" w:tplc="04090019" w:tentative="1">
      <w:start w:val="1"/>
      <w:numFmt w:val="lowerLetter"/>
      <w:lvlText w:val="%5."/>
      <w:lvlJc w:val="left"/>
      <w:pPr>
        <w:ind w:left="3950" w:hanging="360"/>
      </w:pPr>
      <w:rPr>
        <w:rFonts w:cs="Times New Roman"/>
      </w:rPr>
    </w:lvl>
    <w:lvl w:ilvl="5" w:tplc="0409001B" w:tentative="1">
      <w:start w:val="1"/>
      <w:numFmt w:val="lowerRoman"/>
      <w:lvlText w:val="%6."/>
      <w:lvlJc w:val="right"/>
      <w:pPr>
        <w:ind w:left="4670" w:hanging="180"/>
      </w:pPr>
      <w:rPr>
        <w:rFonts w:cs="Times New Roman"/>
      </w:rPr>
    </w:lvl>
    <w:lvl w:ilvl="6" w:tplc="0409000F" w:tentative="1">
      <w:start w:val="1"/>
      <w:numFmt w:val="decimal"/>
      <w:lvlText w:val="%7."/>
      <w:lvlJc w:val="left"/>
      <w:pPr>
        <w:ind w:left="5390" w:hanging="360"/>
      </w:pPr>
      <w:rPr>
        <w:rFonts w:cs="Times New Roman"/>
      </w:rPr>
    </w:lvl>
    <w:lvl w:ilvl="7" w:tplc="04090019" w:tentative="1">
      <w:start w:val="1"/>
      <w:numFmt w:val="lowerLetter"/>
      <w:lvlText w:val="%8."/>
      <w:lvlJc w:val="left"/>
      <w:pPr>
        <w:ind w:left="6110" w:hanging="360"/>
      </w:pPr>
      <w:rPr>
        <w:rFonts w:cs="Times New Roman"/>
      </w:rPr>
    </w:lvl>
    <w:lvl w:ilvl="8" w:tplc="0409001B" w:tentative="1">
      <w:start w:val="1"/>
      <w:numFmt w:val="lowerRoman"/>
      <w:lvlText w:val="%9."/>
      <w:lvlJc w:val="right"/>
      <w:pPr>
        <w:ind w:left="6830" w:hanging="180"/>
      </w:pPr>
      <w:rPr>
        <w:rFonts w:cs="Times New Roman"/>
      </w:rPr>
    </w:lvl>
  </w:abstractNum>
  <w:abstractNum w:abstractNumId="23">
    <w:nsid w:val="6D702A90"/>
    <w:multiLevelType w:val="hybridMultilevel"/>
    <w:tmpl w:val="94C2797A"/>
    <w:lvl w:ilvl="0" w:tplc="F2AE9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763805"/>
    <w:multiLevelType w:val="hybridMultilevel"/>
    <w:tmpl w:val="F538E8B6"/>
    <w:lvl w:ilvl="0" w:tplc="0B2AB556">
      <w:start w:val="1"/>
      <w:numFmt w:val="decimal"/>
      <w:lvlText w:val="%1.)"/>
      <w:lvlJc w:val="left"/>
      <w:pPr>
        <w:ind w:left="1429" w:hanging="360"/>
      </w:pPr>
      <w:rPr>
        <w:rFonts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722D01E2"/>
    <w:multiLevelType w:val="multilevel"/>
    <w:tmpl w:val="8F8428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4912E6B"/>
    <w:multiLevelType w:val="hybridMultilevel"/>
    <w:tmpl w:val="69DA6BCC"/>
    <w:lvl w:ilvl="0" w:tplc="0B2AB556">
      <w:start w:val="1"/>
      <w:numFmt w:val="decimal"/>
      <w:lvlText w:val="%1.)"/>
      <w:lvlJc w:val="left"/>
      <w:pPr>
        <w:ind w:left="1429" w:hanging="360"/>
      </w:pPr>
      <w:rPr>
        <w:rFonts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7ADD3D0A"/>
    <w:multiLevelType w:val="hybridMultilevel"/>
    <w:tmpl w:val="69DA6BCC"/>
    <w:lvl w:ilvl="0" w:tplc="0B2AB556">
      <w:start w:val="1"/>
      <w:numFmt w:val="decimal"/>
      <w:lvlText w:val="%1.)"/>
      <w:lvlJc w:val="left"/>
      <w:pPr>
        <w:ind w:left="1429" w:hanging="360"/>
      </w:pPr>
      <w:rPr>
        <w:rFonts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nsid w:val="7F9B4366"/>
    <w:multiLevelType w:val="hybridMultilevel"/>
    <w:tmpl w:val="BCFCB11E"/>
    <w:lvl w:ilvl="0" w:tplc="DA02316C">
      <w:start w:val="1"/>
      <w:numFmt w:val="decimal"/>
      <w:lvlText w:val="%1.)"/>
      <w:lvlJc w:val="left"/>
      <w:pPr>
        <w:ind w:left="142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2"/>
  </w:num>
  <w:num w:numId="2">
    <w:abstractNumId w:val="4"/>
  </w:num>
  <w:num w:numId="3">
    <w:abstractNumId w:val="9"/>
  </w:num>
  <w:num w:numId="4">
    <w:abstractNumId w:val="13"/>
  </w:num>
  <w:num w:numId="5">
    <w:abstractNumId w:val="19"/>
  </w:num>
  <w:num w:numId="6">
    <w:abstractNumId w:val="17"/>
  </w:num>
  <w:num w:numId="7">
    <w:abstractNumId w:val="2"/>
  </w:num>
  <w:num w:numId="8">
    <w:abstractNumId w:val="11"/>
  </w:num>
  <w:num w:numId="9">
    <w:abstractNumId w:val="28"/>
  </w:num>
  <w:num w:numId="10">
    <w:abstractNumId w:val="12"/>
  </w:num>
  <w:num w:numId="11">
    <w:abstractNumId w:val="7"/>
  </w:num>
  <w:num w:numId="12">
    <w:abstractNumId w:val="6"/>
  </w:num>
  <w:num w:numId="13">
    <w:abstractNumId w:val="14"/>
  </w:num>
  <w:num w:numId="14">
    <w:abstractNumId w:val="15"/>
  </w:num>
  <w:num w:numId="15">
    <w:abstractNumId w:val="16"/>
  </w:num>
  <w:num w:numId="16">
    <w:abstractNumId w:val="8"/>
  </w:num>
  <w:num w:numId="17">
    <w:abstractNumId w:val="0"/>
  </w:num>
  <w:num w:numId="18">
    <w:abstractNumId w:val="24"/>
  </w:num>
  <w:num w:numId="19">
    <w:abstractNumId w:val="21"/>
  </w:num>
  <w:num w:numId="20">
    <w:abstractNumId w:val="27"/>
  </w:num>
  <w:num w:numId="21">
    <w:abstractNumId w:val="26"/>
  </w:num>
  <w:num w:numId="22">
    <w:abstractNumId w:val="1"/>
  </w:num>
  <w:num w:numId="23">
    <w:abstractNumId w:val="20"/>
  </w:num>
  <w:num w:numId="24">
    <w:abstractNumId w:val="5"/>
  </w:num>
  <w:num w:numId="25">
    <w:abstractNumId w:val="18"/>
  </w:num>
  <w:num w:numId="26">
    <w:abstractNumId w:val="10"/>
  </w:num>
  <w:num w:numId="27">
    <w:abstractNumId w:val="25"/>
  </w:num>
  <w:num w:numId="28">
    <w:abstractNumId w:val="3"/>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8311E1"/>
    <w:rsid w:val="0002711D"/>
    <w:rsid w:val="00070C7C"/>
    <w:rsid w:val="00071199"/>
    <w:rsid w:val="00072452"/>
    <w:rsid w:val="0007583B"/>
    <w:rsid w:val="00081242"/>
    <w:rsid w:val="00093145"/>
    <w:rsid w:val="000B245F"/>
    <w:rsid w:val="000E6391"/>
    <w:rsid w:val="000F7E8D"/>
    <w:rsid w:val="00102F78"/>
    <w:rsid w:val="00157C0F"/>
    <w:rsid w:val="001F7434"/>
    <w:rsid w:val="002409DE"/>
    <w:rsid w:val="002441A1"/>
    <w:rsid w:val="002937A1"/>
    <w:rsid w:val="002A7EBD"/>
    <w:rsid w:val="002B092F"/>
    <w:rsid w:val="002C2A27"/>
    <w:rsid w:val="002D32BE"/>
    <w:rsid w:val="00375E8E"/>
    <w:rsid w:val="003B2C83"/>
    <w:rsid w:val="003D4419"/>
    <w:rsid w:val="003D694F"/>
    <w:rsid w:val="003F7D66"/>
    <w:rsid w:val="00465D77"/>
    <w:rsid w:val="004C49AD"/>
    <w:rsid w:val="00514A97"/>
    <w:rsid w:val="00543825"/>
    <w:rsid w:val="005574F3"/>
    <w:rsid w:val="00565834"/>
    <w:rsid w:val="005A5BAC"/>
    <w:rsid w:val="005E1033"/>
    <w:rsid w:val="005F6096"/>
    <w:rsid w:val="00623267"/>
    <w:rsid w:val="006419B3"/>
    <w:rsid w:val="0068491B"/>
    <w:rsid w:val="00686EA9"/>
    <w:rsid w:val="006A336D"/>
    <w:rsid w:val="006A5689"/>
    <w:rsid w:val="006F01EE"/>
    <w:rsid w:val="00700F30"/>
    <w:rsid w:val="00714D20"/>
    <w:rsid w:val="00725C4E"/>
    <w:rsid w:val="007405C4"/>
    <w:rsid w:val="007702D2"/>
    <w:rsid w:val="007A49FA"/>
    <w:rsid w:val="007C3515"/>
    <w:rsid w:val="007E33D3"/>
    <w:rsid w:val="008311E1"/>
    <w:rsid w:val="008678DF"/>
    <w:rsid w:val="00871AD7"/>
    <w:rsid w:val="008A0CB2"/>
    <w:rsid w:val="008B30CA"/>
    <w:rsid w:val="008F1130"/>
    <w:rsid w:val="00917E9E"/>
    <w:rsid w:val="00946BEB"/>
    <w:rsid w:val="00964954"/>
    <w:rsid w:val="009C2539"/>
    <w:rsid w:val="00A13A5A"/>
    <w:rsid w:val="00A5026B"/>
    <w:rsid w:val="00A659B9"/>
    <w:rsid w:val="00A6639F"/>
    <w:rsid w:val="00A67199"/>
    <w:rsid w:val="00AA0DE1"/>
    <w:rsid w:val="00AA0E83"/>
    <w:rsid w:val="00AA3840"/>
    <w:rsid w:val="00AC6B05"/>
    <w:rsid w:val="00AD4263"/>
    <w:rsid w:val="00AD740C"/>
    <w:rsid w:val="00AE3249"/>
    <w:rsid w:val="00B1137D"/>
    <w:rsid w:val="00B22F06"/>
    <w:rsid w:val="00B40411"/>
    <w:rsid w:val="00B4586E"/>
    <w:rsid w:val="00B571AA"/>
    <w:rsid w:val="00BD05B3"/>
    <w:rsid w:val="00C10B58"/>
    <w:rsid w:val="00C472F3"/>
    <w:rsid w:val="00C50EDF"/>
    <w:rsid w:val="00CF795A"/>
    <w:rsid w:val="00D16655"/>
    <w:rsid w:val="00D211A5"/>
    <w:rsid w:val="00D65D96"/>
    <w:rsid w:val="00DC25A8"/>
    <w:rsid w:val="00DD0D2B"/>
    <w:rsid w:val="00E01B05"/>
    <w:rsid w:val="00E478C9"/>
    <w:rsid w:val="00E47ACA"/>
    <w:rsid w:val="00E52B34"/>
    <w:rsid w:val="00E61130"/>
    <w:rsid w:val="00E92085"/>
    <w:rsid w:val="00EA358A"/>
    <w:rsid w:val="00EF6EC0"/>
    <w:rsid w:val="00EF7831"/>
    <w:rsid w:val="00F20BE4"/>
    <w:rsid w:val="00F4325A"/>
    <w:rsid w:val="00F5610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1E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311E1"/>
    <w:pPr>
      <w:ind w:left="720"/>
      <w:contextualSpacing/>
    </w:pPr>
  </w:style>
  <w:style w:type="character" w:styleId="Hyperlink">
    <w:name w:val="Hyperlink"/>
    <w:basedOn w:val="DefaultParagraphFont"/>
    <w:uiPriority w:val="99"/>
    <w:rsid w:val="008311E1"/>
    <w:rPr>
      <w:rFonts w:cs="Times New Roman"/>
      <w:color w:val="0000FF"/>
      <w:u w:val="single"/>
    </w:rPr>
  </w:style>
  <w:style w:type="paragraph" w:styleId="Header">
    <w:name w:val="header"/>
    <w:basedOn w:val="Normal"/>
    <w:link w:val="HeaderChar"/>
    <w:uiPriority w:val="99"/>
    <w:unhideWhenUsed/>
    <w:rsid w:val="002B092F"/>
    <w:pPr>
      <w:tabs>
        <w:tab w:val="center" w:pos="4320"/>
        <w:tab w:val="right" w:pos="8640"/>
      </w:tabs>
    </w:pPr>
  </w:style>
  <w:style w:type="character" w:customStyle="1" w:styleId="HeaderChar">
    <w:name w:val="Header Char"/>
    <w:basedOn w:val="DefaultParagraphFont"/>
    <w:link w:val="Header"/>
    <w:uiPriority w:val="99"/>
    <w:rsid w:val="002B092F"/>
    <w:rPr>
      <w:sz w:val="24"/>
      <w:szCs w:val="24"/>
    </w:rPr>
  </w:style>
  <w:style w:type="paragraph" w:styleId="Footer">
    <w:name w:val="footer"/>
    <w:basedOn w:val="Normal"/>
    <w:link w:val="FooterChar"/>
    <w:uiPriority w:val="99"/>
    <w:unhideWhenUsed/>
    <w:rsid w:val="002B092F"/>
    <w:pPr>
      <w:tabs>
        <w:tab w:val="center" w:pos="4320"/>
        <w:tab w:val="right" w:pos="8640"/>
      </w:tabs>
    </w:pPr>
  </w:style>
  <w:style w:type="character" w:customStyle="1" w:styleId="FooterChar">
    <w:name w:val="Footer Char"/>
    <w:basedOn w:val="DefaultParagraphFont"/>
    <w:link w:val="Footer"/>
    <w:uiPriority w:val="99"/>
    <w:rsid w:val="002B092F"/>
    <w:rPr>
      <w:sz w:val="24"/>
      <w:szCs w:val="24"/>
    </w:rPr>
  </w:style>
  <w:style w:type="character" w:styleId="PageNumber">
    <w:name w:val="page number"/>
    <w:basedOn w:val="DefaultParagraphFont"/>
    <w:uiPriority w:val="99"/>
    <w:semiHidden/>
    <w:unhideWhenUsed/>
    <w:rsid w:val="007C3515"/>
  </w:style>
  <w:style w:type="paragraph" w:styleId="BalloonText">
    <w:name w:val="Balloon Text"/>
    <w:basedOn w:val="Normal"/>
    <w:link w:val="BalloonTextChar"/>
    <w:uiPriority w:val="99"/>
    <w:semiHidden/>
    <w:unhideWhenUsed/>
    <w:rsid w:val="00C50EDF"/>
    <w:rPr>
      <w:rFonts w:ascii="Tahoma" w:hAnsi="Tahoma" w:cs="Tahoma"/>
      <w:sz w:val="16"/>
      <w:szCs w:val="16"/>
    </w:rPr>
  </w:style>
  <w:style w:type="character" w:customStyle="1" w:styleId="BalloonTextChar">
    <w:name w:val="Balloon Text Char"/>
    <w:basedOn w:val="DefaultParagraphFont"/>
    <w:link w:val="BalloonText"/>
    <w:uiPriority w:val="99"/>
    <w:semiHidden/>
    <w:rsid w:val="00C50EDF"/>
    <w:rPr>
      <w:rFonts w:ascii="Tahoma" w:hAnsi="Tahoma" w:cs="Tahoma"/>
      <w:sz w:val="16"/>
      <w:szCs w:val="16"/>
    </w:rPr>
  </w:style>
  <w:style w:type="character" w:styleId="CommentReference">
    <w:name w:val="annotation reference"/>
    <w:basedOn w:val="DefaultParagraphFont"/>
    <w:uiPriority w:val="99"/>
    <w:semiHidden/>
    <w:unhideWhenUsed/>
    <w:rsid w:val="002C2A27"/>
    <w:rPr>
      <w:sz w:val="16"/>
      <w:szCs w:val="16"/>
    </w:rPr>
  </w:style>
  <w:style w:type="paragraph" w:styleId="CommentText">
    <w:name w:val="annotation text"/>
    <w:basedOn w:val="Normal"/>
    <w:link w:val="CommentTextChar"/>
    <w:uiPriority w:val="99"/>
    <w:semiHidden/>
    <w:unhideWhenUsed/>
    <w:rsid w:val="002C2A27"/>
    <w:rPr>
      <w:sz w:val="20"/>
      <w:szCs w:val="20"/>
    </w:rPr>
  </w:style>
  <w:style w:type="character" w:customStyle="1" w:styleId="CommentTextChar">
    <w:name w:val="Comment Text Char"/>
    <w:basedOn w:val="DefaultParagraphFont"/>
    <w:link w:val="CommentText"/>
    <w:uiPriority w:val="99"/>
    <w:semiHidden/>
    <w:rsid w:val="002C2A27"/>
    <w:rPr>
      <w:sz w:val="20"/>
      <w:szCs w:val="20"/>
    </w:rPr>
  </w:style>
  <w:style w:type="paragraph" w:styleId="CommentSubject">
    <w:name w:val="annotation subject"/>
    <w:basedOn w:val="CommentText"/>
    <w:next w:val="CommentText"/>
    <w:link w:val="CommentSubjectChar"/>
    <w:uiPriority w:val="99"/>
    <w:semiHidden/>
    <w:unhideWhenUsed/>
    <w:rsid w:val="002C2A27"/>
    <w:rPr>
      <w:b/>
      <w:bCs/>
    </w:rPr>
  </w:style>
  <w:style w:type="character" w:customStyle="1" w:styleId="CommentSubjectChar">
    <w:name w:val="Comment Subject Char"/>
    <w:basedOn w:val="CommentTextChar"/>
    <w:link w:val="CommentSubject"/>
    <w:uiPriority w:val="99"/>
    <w:semiHidden/>
    <w:rsid w:val="002C2A27"/>
    <w:rPr>
      <w:b/>
      <w:bCs/>
      <w:sz w:val="20"/>
      <w:szCs w:val="20"/>
    </w:rPr>
  </w:style>
  <w:style w:type="table" w:styleId="TableGrid">
    <w:name w:val="Table Grid"/>
    <w:basedOn w:val="TableNormal"/>
    <w:uiPriority w:val="59"/>
    <w:locked/>
    <w:rsid w:val="00A13A5A"/>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1E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311E1"/>
    <w:pPr>
      <w:ind w:left="720"/>
      <w:contextualSpacing/>
    </w:pPr>
  </w:style>
  <w:style w:type="character" w:styleId="Hyperlink">
    <w:name w:val="Hyperlink"/>
    <w:basedOn w:val="DefaultParagraphFont"/>
    <w:uiPriority w:val="99"/>
    <w:rsid w:val="008311E1"/>
    <w:rPr>
      <w:rFonts w:cs="Times New Roman"/>
      <w:color w:val="0000FF"/>
      <w:u w:val="single"/>
    </w:rPr>
  </w:style>
  <w:style w:type="paragraph" w:styleId="Header">
    <w:name w:val="header"/>
    <w:basedOn w:val="Normal"/>
    <w:link w:val="HeaderChar"/>
    <w:uiPriority w:val="99"/>
    <w:unhideWhenUsed/>
    <w:rsid w:val="002B092F"/>
    <w:pPr>
      <w:tabs>
        <w:tab w:val="center" w:pos="4320"/>
        <w:tab w:val="right" w:pos="8640"/>
      </w:tabs>
    </w:pPr>
  </w:style>
  <w:style w:type="character" w:customStyle="1" w:styleId="HeaderChar">
    <w:name w:val="Header Char"/>
    <w:basedOn w:val="DefaultParagraphFont"/>
    <w:link w:val="Header"/>
    <w:uiPriority w:val="99"/>
    <w:rsid w:val="002B092F"/>
    <w:rPr>
      <w:sz w:val="24"/>
      <w:szCs w:val="24"/>
    </w:rPr>
  </w:style>
  <w:style w:type="paragraph" w:styleId="Footer">
    <w:name w:val="footer"/>
    <w:basedOn w:val="Normal"/>
    <w:link w:val="FooterChar"/>
    <w:uiPriority w:val="99"/>
    <w:unhideWhenUsed/>
    <w:rsid w:val="002B092F"/>
    <w:pPr>
      <w:tabs>
        <w:tab w:val="center" w:pos="4320"/>
        <w:tab w:val="right" w:pos="8640"/>
      </w:tabs>
    </w:pPr>
  </w:style>
  <w:style w:type="character" w:customStyle="1" w:styleId="FooterChar">
    <w:name w:val="Footer Char"/>
    <w:basedOn w:val="DefaultParagraphFont"/>
    <w:link w:val="Footer"/>
    <w:uiPriority w:val="99"/>
    <w:rsid w:val="002B092F"/>
    <w:rPr>
      <w:sz w:val="24"/>
      <w:szCs w:val="24"/>
    </w:rPr>
  </w:style>
  <w:style w:type="character" w:styleId="PageNumber">
    <w:name w:val="page number"/>
    <w:basedOn w:val="DefaultParagraphFont"/>
    <w:uiPriority w:val="99"/>
    <w:semiHidden/>
    <w:unhideWhenUsed/>
    <w:rsid w:val="007C3515"/>
  </w:style>
  <w:style w:type="paragraph" w:styleId="BalloonText">
    <w:name w:val="Balloon Text"/>
    <w:basedOn w:val="Normal"/>
    <w:link w:val="BalloonTextChar"/>
    <w:uiPriority w:val="99"/>
    <w:semiHidden/>
    <w:unhideWhenUsed/>
    <w:rsid w:val="00C50EDF"/>
    <w:rPr>
      <w:rFonts w:ascii="Tahoma" w:hAnsi="Tahoma" w:cs="Tahoma"/>
      <w:sz w:val="16"/>
      <w:szCs w:val="16"/>
    </w:rPr>
  </w:style>
  <w:style w:type="character" w:customStyle="1" w:styleId="BalloonTextChar">
    <w:name w:val="Balloon Text Char"/>
    <w:basedOn w:val="DefaultParagraphFont"/>
    <w:link w:val="BalloonText"/>
    <w:uiPriority w:val="99"/>
    <w:semiHidden/>
    <w:rsid w:val="00C50EDF"/>
    <w:rPr>
      <w:rFonts w:ascii="Tahoma" w:hAnsi="Tahoma" w:cs="Tahoma"/>
      <w:sz w:val="16"/>
      <w:szCs w:val="16"/>
    </w:rPr>
  </w:style>
  <w:style w:type="character" w:styleId="CommentReference">
    <w:name w:val="annotation reference"/>
    <w:basedOn w:val="DefaultParagraphFont"/>
    <w:uiPriority w:val="99"/>
    <w:semiHidden/>
    <w:unhideWhenUsed/>
    <w:rsid w:val="002C2A27"/>
    <w:rPr>
      <w:sz w:val="16"/>
      <w:szCs w:val="16"/>
    </w:rPr>
  </w:style>
  <w:style w:type="paragraph" w:styleId="CommentText">
    <w:name w:val="annotation text"/>
    <w:basedOn w:val="Normal"/>
    <w:link w:val="CommentTextChar"/>
    <w:uiPriority w:val="99"/>
    <w:semiHidden/>
    <w:unhideWhenUsed/>
    <w:rsid w:val="002C2A27"/>
    <w:rPr>
      <w:sz w:val="20"/>
      <w:szCs w:val="20"/>
    </w:rPr>
  </w:style>
  <w:style w:type="character" w:customStyle="1" w:styleId="CommentTextChar">
    <w:name w:val="Comment Text Char"/>
    <w:basedOn w:val="DefaultParagraphFont"/>
    <w:link w:val="CommentText"/>
    <w:uiPriority w:val="99"/>
    <w:semiHidden/>
    <w:rsid w:val="002C2A27"/>
    <w:rPr>
      <w:sz w:val="20"/>
      <w:szCs w:val="20"/>
    </w:rPr>
  </w:style>
  <w:style w:type="paragraph" w:styleId="CommentSubject">
    <w:name w:val="annotation subject"/>
    <w:basedOn w:val="CommentText"/>
    <w:next w:val="CommentText"/>
    <w:link w:val="CommentSubjectChar"/>
    <w:uiPriority w:val="99"/>
    <w:semiHidden/>
    <w:unhideWhenUsed/>
    <w:rsid w:val="002C2A27"/>
    <w:rPr>
      <w:b/>
      <w:bCs/>
    </w:rPr>
  </w:style>
  <w:style w:type="character" w:customStyle="1" w:styleId="CommentSubjectChar">
    <w:name w:val="Comment Subject Char"/>
    <w:basedOn w:val="CommentTextChar"/>
    <w:link w:val="CommentSubject"/>
    <w:uiPriority w:val="99"/>
    <w:semiHidden/>
    <w:rsid w:val="002C2A27"/>
    <w:rPr>
      <w:b/>
      <w:bCs/>
      <w:sz w:val="20"/>
      <w:szCs w:val="20"/>
    </w:rPr>
  </w:style>
  <w:style w:type="table" w:styleId="TableGrid">
    <w:name w:val="Table Grid"/>
    <w:basedOn w:val="TableNormal"/>
    <w:uiPriority w:val="59"/>
    <w:locked/>
    <w:rsid w:val="00A13A5A"/>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69E40-5683-4157-B2C3-17B63F20A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The 6th World Zoroastrian Youth Congress</vt:lpstr>
    </vt:vector>
  </TitlesOfParts>
  <Company>AUT University</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6th World Zoroastrian Youth Congress</dc:title>
  <dc:subject/>
  <dc:creator>Tinaz Karbhari</dc:creator>
  <cp:keywords/>
  <dc:description/>
  <cp:lastModifiedBy>nsmith</cp:lastModifiedBy>
  <cp:revision>6</cp:revision>
  <dcterms:created xsi:type="dcterms:W3CDTF">2014-11-01T11:00:00Z</dcterms:created>
  <dcterms:modified xsi:type="dcterms:W3CDTF">2014-11-18T19:49:00Z</dcterms:modified>
</cp:coreProperties>
</file>